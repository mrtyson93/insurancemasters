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57A6E" w14:textId="325586B4" w:rsidR="001040B2" w:rsidRPr="0051619D" w:rsidRDefault="001040B2">
      <w:pPr>
        <w:rPr>
          <w:b/>
          <w:bCs/>
          <w:rPrChange w:id="0" w:author="soheil zohreh" w:date="2021-11-08T21:48:00Z">
            <w:rPr/>
          </w:rPrChange>
        </w:rPr>
      </w:pPr>
      <w:r w:rsidRPr="0051619D">
        <w:rPr>
          <w:b/>
          <w:bCs/>
          <w:rPrChange w:id="1" w:author="soheil zohreh" w:date="2021-11-08T21:48:00Z">
            <w:rPr/>
          </w:rPrChange>
        </w:rPr>
        <w:t>About you</w:t>
      </w:r>
      <w:r w:rsidR="004C5AE3" w:rsidRPr="0051619D">
        <w:rPr>
          <w:b/>
          <w:bCs/>
          <w:rPrChange w:id="2" w:author="soheil zohreh" w:date="2021-11-08T21:48:00Z">
            <w:rPr/>
          </w:rPrChange>
        </w:rPr>
        <w:t xml:space="preserve"> (First round of questions on page after </w:t>
      </w:r>
      <w:r w:rsidR="00D86403" w:rsidRPr="0051619D">
        <w:rPr>
          <w:b/>
          <w:bCs/>
          <w:rPrChange w:id="3" w:author="soheil zohreh" w:date="2021-11-08T21:48:00Z">
            <w:rPr/>
          </w:rPrChange>
        </w:rPr>
        <w:t>state)</w:t>
      </w:r>
    </w:p>
    <w:p w14:paraId="67D18B85" w14:textId="177F83D3" w:rsidR="00BB59B0" w:rsidRDefault="00BB59B0" w:rsidP="00BB59B0">
      <w:pPr>
        <w:pStyle w:val="ListParagraph"/>
        <w:numPr>
          <w:ilvl w:val="0"/>
          <w:numId w:val="2"/>
        </w:numPr>
      </w:pPr>
      <w:r>
        <w:t>First, Last name</w:t>
      </w:r>
    </w:p>
    <w:p w14:paraId="11F0E10A" w14:textId="58F4565D" w:rsidR="00BB59B0" w:rsidRDefault="00BB59B0" w:rsidP="00BB59B0">
      <w:pPr>
        <w:pStyle w:val="ListParagraph"/>
        <w:numPr>
          <w:ilvl w:val="0"/>
          <w:numId w:val="2"/>
        </w:numPr>
      </w:pPr>
      <w:r>
        <w:t xml:space="preserve">Business name as registered </w:t>
      </w:r>
    </w:p>
    <w:p w14:paraId="30A212B7" w14:textId="60147D6E" w:rsidR="00847F95" w:rsidRDefault="004A1EAA" w:rsidP="00847F95">
      <w:pPr>
        <w:pStyle w:val="ListParagraph"/>
        <w:numPr>
          <w:ilvl w:val="1"/>
          <w:numId w:val="2"/>
        </w:numPr>
      </w:pPr>
      <w:r>
        <w:t>Optional (what is your d/b/</w:t>
      </w:r>
      <w:proofErr w:type="gramStart"/>
      <w:r>
        <w:t>a for</w:t>
      </w:r>
      <w:proofErr w:type="gramEnd"/>
      <w:r>
        <w:t xml:space="preserve"> the firm</w:t>
      </w:r>
      <w:r w:rsidR="009D0F4A">
        <w:t>)</w:t>
      </w:r>
    </w:p>
    <w:p w14:paraId="0D1CBD61" w14:textId="4180B771" w:rsidR="009D0F4A" w:rsidRDefault="009D0F4A" w:rsidP="00847F95">
      <w:pPr>
        <w:pStyle w:val="ListParagraph"/>
        <w:numPr>
          <w:ilvl w:val="1"/>
          <w:numId w:val="2"/>
        </w:numPr>
      </w:pPr>
      <w:r>
        <w:t>Optional</w:t>
      </w:r>
      <w:r w:rsidR="00594FA0">
        <w:t xml:space="preserve"> (what is your business formerly known as)</w:t>
      </w:r>
    </w:p>
    <w:p w14:paraId="38D06867" w14:textId="54D25545" w:rsidR="00BB59B0" w:rsidRDefault="00E75936" w:rsidP="00BB59B0">
      <w:pPr>
        <w:pStyle w:val="ListParagraph"/>
        <w:numPr>
          <w:ilvl w:val="0"/>
          <w:numId w:val="2"/>
        </w:numPr>
      </w:pPr>
      <w:r>
        <w:t>Contact info</w:t>
      </w:r>
    </w:p>
    <w:p w14:paraId="241E2CCF" w14:textId="77431AB6" w:rsidR="00E75936" w:rsidRDefault="00E75936" w:rsidP="00E75936">
      <w:pPr>
        <w:pStyle w:val="ListParagraph"/>
        <w:numPr>
          <w:ilvl w:val="1"/>
          <w:numId w:val="2"/>
        </w:numPr>
      </w:pPr>
      <w:r>
        <w:t>Valid phone</w:t>
      </w:r>
    </w:p>
    <w:p w14:paraId="6464B984" w14:textId="7B22B522" w:rsidR="00E75936" w:rsidRDefault="00E75936" w:rsidP="00E75936">
      <w:pPr>
        <w:pStyle w:val="ListParagraph"/>
        <w:numPr>
          <w:ilvl w:val="1"/>
          <w:numId w:val="2"/>
        </w:numPr>
      </w:pPr>
      <w:r>
        <w:t>Valid email</w:t>
      </w:r>
    </w:p>
    <w:p w14:paraId="7D8BDBF3" w14:textId="26DCA904" w:rsidR="00C47C35" w:rsidRDefault="00C47C35" w:rsidP="00E75936">
      <w:pPr>
        <w:pStyle w:val="ListParagraph"/>
        <w:numPr>
          <w:ilvl w:val="1"/>
          <w:numId w:val="2"/>
        </w:numPr>
      </w:pPr>
      <w:r>
        <w:t>Valid home address</w:t>
      </w:r>
    </w:p>
    <w:p w14:paraId="429AE785" w14:textId="362DED02" w:rsidR="00E33FE6" w:rsidRDefault="003C00C7" w:rsidP="00E33FE6">
      <w:pPr>
        <w:pStyle w:val="ListParagraph"/>
        <w:numPr>
          <w:ilvl w:val="0"/>
          <w:numId w:val="2"/>
        </w:numPr>
      </w:pPr>
      <w:r>
        <w:t xml:space="preserve">Are you currently </w:t>
      </w:r>
      <w:proofErr w:type="gramStart"/>
      <w:r>
        <w:t>insured</w:t>
      </w:r>
      <w:proofErr w:type="gramEnd"/>
    </w:p>
    <w:p w14:paraId="1AEA3647" w14:textId="7EBADC9B" w:rsidR="003C00C7" w:rsidRDefault="003C00C7" w:rsidP="003C00C7">
      <w:pPr>
        <w:pStyle w:val="ListParagraph"/>
        <w:numPr>
          <w:ilvl w:val="1"/>
          <w:numId w:val="2"/>
        </w:numPr>
      </w:pPr>
      <w:r>
        <w:t>If select yes, provide name</w:t>
      </w:r>
      <w:r w:rsidR="00CF7F99">
        <w:t>?</w:t>
      </w:r>
      <w:r w:rsidR="00B63F73">
        <w:t xml:space="preserve"> (</w:t>
      </w:r>
      <w:proofErr w:type="gramStart"/>
      <w:r w:rsidR="00BD6B05">
        <w:t>prepopulate</w:t>
      </w:r>
      <w:proofErr w:type="gramEnd"/>
      <w:r w:rsidR="00BD6B05">
        <w:t xml:space="preserve"> with some names such as Progressive, The Hartford, State Farm, </w:t>
      </w:r>
      <w:r w:rsidR="00C93503">
        <w:t>USAA, and if none, select other)</w:t>
      </w:r>
    </w:p>
    <w:p w14:paraId="0B41F6E7" w14:textId="42A43C5B" w:rsidR="001040B2" w:rsidRDefault="000A4B71" w:rsidP="000A4B71">
      <w:pPr>
        <w:pStyle w:val="ListParagraph"/>
        <w:numPr>
          <w:ilvl w:val="0"/>
          <w:numId w:val="2"/>
        </w:numPr>
      </w:pPr>
      <w:r>
        <w:t xml:space="preserve">Business </w:t>
      </w:r>
      <w:r w:rsidR="00DC15B0">
        <w:t>primary address</w:t>
      </w:r>
    </w:p>
    <w:p w14:paraId="7EAF4FA2" w14:textId="2C66E6B5" w:rsidR="00AB785B" w:rsidRDefault="00AB785B" w:rsidP="00DC15B0">
      <w:pPr>
        <w:pStyle w:val="ListParagraph"/>
        <w:numPr>
          <w:ilvl w:val="1"/>
          <w:numId w:val="2"/>
        </w:numPr>
        <w:rPr>
          <w:ins w:id="4" w:author="soheil zohreh" w:date="2021-11-08T19:59:00Z"/>
        </w:rPr>
      </w:pPr>
      <w:ins w:id="5" w:author="soheil zohreh" w:date="2021-11-08T19:59:00Z">
        <w:r>
          <w:t>Business public website (</w:t>
        </w:r>
        <w:r w:rsidR="00F57B25">
          <w:t xml:space="preserve">accept </w:t>
        </w:r>
        <w:proofErr w:type="spellStart"/>
        <w:r w:rsidR="00F57B25">
          <w:t>urls</w:t>
        </w:r>
        <w:proofErr w:type="spellEnd"/>
        <w:r w:rsidR="00F57B25">
          <w:t xml:space="preserve"> and validate) - optional</w:t>
        </w:r>
      </w:ins>
    </w:p>
    <w:p w14:paraId="31AC4BAC" w14:textId="1801232E" w:rsidR="00DC15B0" w:rsidRDefault="00DC15B0" w:rsidP="00DC15B0">
      <w:pPr>
        <w:pStyle w:val="ListParagraph"/>
        <w:numPr>
          <w:ilvl w:val="1"/>
          <w:numId w:val="2"/>
        </w:numPr>
      </w:pPr>
      <w:r>
        <w:t>Same as your</w:t>
      </w:r>
      <w:r w:rsidR="00C47C35">
        <w:t xml:space="preserve"> home address</w:t>
      </w:r>
      <w:r>
        <w:t xml:space="preserve"> OR</w:t>
      </w:r>
    </w:p>
    <w:p w14:paraId="011FB2B4" w14:textId="57E26A8E" w:rsidR="00DC15B0" w:rsidRDefault="00DC15B0" w:rsidP="00DC15B0">
      <w:pPr>
        <w:pStyle w:val="ListParagraph"/>
        <w:numPr>
          <w:ilvl w:val="1"/>
          <w:numId w:val="2"/>
        </w:numPr>
      </w:pPr>
      <w:r>
        <w:t>Some valid address</w:t>
      </w:r>
    </w:p>
    <w:p w14:paraId="6EE04BE1" w14:textId="254448A3" w:rsidR="00D86403" w:rsidRPr="0051619D" w:rsidRDefault="00D86403">
      <w:pPr>
        <w:rPr>
          <w:b/>
          <w:bCs/>
          <w:rPrChange w:id="6" w:author="soheil zohreh" w:date="2021-11-08T21:49:00Z">
            <w:rPr/>
          </w:rPrChange>
        </w:rPr>
      </w:pPr>
      <w:r w:rsidRPr="0051619D">
        <w:rPr>
          <w:b/>
          <w:bCs/>
          <w:rPrChange w:id="7" w:author="soheil zohreh" w:date="2021-11-08T21:49:00Z">
            <w:rPr/>
          </w:rPrChange>
        </w:rPr>
        <w:t xml:space="preserve">About your </w:t>
      </w:r>
      <w:r w:rsidR="00681534" w:rsidRPr="0051619D">
        <w:rPr>
          <w:b/>
          <w:bCs/>
          <w:rPrChange w:id="8" w:author="soheil zohreh" w:date="2021-11-08T21:49:00Z">
            <w:rPr/>
          </w:rPrChange>
        </w:rPr>
        <w:t>biz (2</w:t>
      </w:r>
      <w:r w:rsidR="00681534" w:rsidRPr="0051619D">
        <w:rPr>
          <w:b/>
          <w:bCs/>
          <w:vertAlign w:val="superscript"/>
          <w:rPrChange w:id="9" w:author="soheil zohreh" w:date="2021-11-08T21:49:00Z">
            <w:rPr>
              <w:vertAlign w:val="superscript"/>
            </w:rPr>
          </w:rPrChange>
        </w:rPr>
        <w:t>nd</w:t>
      </w:r>
      <w:r w:rsidR="00681534" w:rsidRPr="0051619D">
        <w:rPr>
          <w:b/>
          <w:bCs/>
          <w:rPrChange w:id="10" w:author="soheil zohreh" w:date="2021-11-08T21:49:00Z">
            <w:rPr/>
          </w:rPrChange>
        </w:rPr>
        <w:t xml:space="preserve"> round of questions)</w:t>
      </w:r>
    </w:p>
    <w:p w14:paraId="1936BD01" w14:textId="7C0BE1BF" w:rsidR="00F926BB" w:rsidRDefault="0002412A">
      <w:r>
        <w:t>B</w:t>
      </w:r>
      <w:r w:rsidR="00F74544">
        <w:t xml:space="preserve">usiness </w:t>
      </w:r>
      <w:r w:rsidR="00740BC0">
        <w:t>struc</w:t>
      </w:r>
      <w:r w:rsidR="0051670E">
        <w:t>t</w:t>
      </w:r>
      <w:r w:rsidR="00740BC0">
        <w:t>ure</w:t>
      </w:r>
    </w:p>
    <w:p w14:paraId="6DDE1A36" w14:textId="0C8A2350" w:rsidR="00F74544" w:rsidRDefault="00F74544" w:rsidP="00B22C88">
      <w:pPr>
        <w:pStyle w:val="ListParagraph"/>
        <w:numPr>
          <w:ilvl w:val="0"/>
          <w:numId w:val="1"/>
        </w:numPr>
      </w:pPr>
      <w:r>
        <w:t>Options in drop down</w:t>
      </w:r>
    </w:p>
    <w:p w14:paraId="2A796E49" w14:textId="55C53A26" w:rsidR="00F74544" w:rsidRDefault="003116BC" w:rsidP="00B22C88">
      <w:pPr>
        <w:pStyle w:val="ListParagraph"/>
        <w:numPr>
          <w:ilvl w:val="1"/>
          <w:numId w:val="1"/>
        </w:numPr>
      </w:pPr>
      <w:r>
        <w:t xml:space="preserve">Sole </w:t>
      </w:r>
      <w:r w:rsidR="005A56E7">
        <w:t>Proprietorship</w:t>
      </w:r>
    </w:p>
    <w:p w14:paraId="68EA9743" w14:textId="1914F292" w:rsidR="001F1B60" w:rsidRDefault="001F1B60" w:rsidP="00B22C88">
      <w:pPr>
        <w:pStyle w:val="ListParagraph"/>
        <w:numPr>
          <w:ilvl w:val="1"/>
          <w:numId w:val="1"/>
        </w:numPr>
      </w:pPr>
      <w:r>
        <w:t>LLC</w:t>
      </w:r>
    </w:p>
    <w:p w14:paraId="53AA925F" w14:textId="18CDFDC1" w:rsidR="001F1B60" w:rsidRDefault="001F1B60" w:rsidP="00B22C88">
      <w:pPr>
        <w:pStyle w:val="ListParagraph"/>
        <w:numPr>
          <w:ilvl w:val="1"/>
          <w:numId w:val="1"/>
        </w:numPr>
      </w:pPr>
      <w:r>
        <w:t>Corporate</w:t>
      </w:r>
    </w:p>
    <w:p w14:paraId="318C982D" w14:textId="7DC7C782" w:rsidR="001F1B60" w:rsidRDefault="001F1B60" w:rsidP="00B22C88">
      <w:pPr>
        <w:pStyle w:val="ListParagraph"/>
        <w:numPr>
          <w:ilvl w:val="1"/>
          <w:numId w:val="1"/>
        </w:numPr>
      </w:pPr>
      <w:r>
        <w:t>Other</w:t>
      </w:r>
      <w:r w:rsidR="00F92C48">
        <w:t xml:space="preserve"> (free text, limit </w:t>
      </w:r>
      <w:r w:rsidR="00B22C88">
        <w:t>64 char)</w:t>
      </w:r>
      <w:ins w:id="11" w:author="soheil zohreh" w:date="2021-11-08T22:20:00Z">
        <w:r w:rsidR="00A23F61">
          <w:t xml:space="preserve"> </w:t>
        </w:r>
        <w:r w:rsidR="0095730B">
          <w:t>–</w:t>
        </w:r>
        <w:r w:rsidR="00A23F61">
          <w:t xml:space="preserve"> </w:t>
        </w:r>
        <w:r w:rsidR="0095730B">
          <w:t>if checked, they need to call us</w:t>
        </w:r>
      </w:ins>
    </w:p>
    <w:p w14:paraId="0F863ED5" w14:textId="556A5FD3" w:rsidR="00B22C88" w:rsidDel="003C39F3" w:rsidRDefault="00B22C88" w:rsidP="00B22C88">
      <w:pPr>
        <w:rPr>
          <w:del w:id="12" w:author="soheil zohreh" w:date="2021-11-08T20:00:00Z"/>
        </w:rPr>
      </w:pPr>
    </w:p>
    <w:p w14:paraId="52FD2FA2" w14:textId="1C882F17" w:rsidR="00B22C88" w:rsidDel="00776BB7" w:rsidRDefault="00D65E20" w:rsidP="00B22C88">
      <w:pPr>
        <w:rPr>
          <w:del w:id="13" w:author="soheil zohreh" w:date="2021-11-08T21:58:00Z"/>
        </w:rPr>
      </w:pPr>
      <w:del w:id="14" w:author="soheil zohreh" w:date="2021-11-08T21:58:00Z">
        <w:r w:rsidDel="00776BB7">
          <w:delText>Business Line</w:delText>
        </w:r>
      </w:del>
    </w:p>
    <w:p w14:paraId="2EE68B4E" w14:textId="58B7A46A" w:rsidR="00740BC0" w:rsidDel="00776BB7" w:rsidRDefault="00740BC0" w:rsidP="00740BC0">
      <w:pPr>
        <w:pStyle w:val="ListParagraph"/>
        <w:numPr>
          <w:ilvl w:val="0"/>
          <w:numId w:val="1"/>
        </w:numPr>
        <w:rPr>
          <w:del w:id="15" w:author="soheil zohreh" w:date="2021-11-08T21:58:00Z"/>
        </w:rPr>
      </w:pPr>
      <w:del w:id="16" w:author="soheil zohreh" w:date="2021-11-08T21:58:00Z">
        <w:r w:rsidDel="00776BB7">
          <w:delText>Options</w:delText>
        </w:r>
        <w:r w:rsidR="008F0D16" w:rsidDel="00776BB7">
          <w:delText xml:space="preserve"> (all checkboxes</w:delText>
        </w:r>
        <w:r w:rsidR="00BB2FD3" w:rsidDel="00776BB7">
          <w:delText>, as many as user wants to check)</w:delText>
        </w:r>
      </w:del>
    </w:p>
    <w:p w14:paraId="1479F713" w14:textId="70989B0D" w:rsidR="00740BC0" w:rsidDel="00776BB7" w:rsidRDefault="00740BC0" w:rsidP="00740BC0">
      <w:pPr>
        <w:pStyle w:val="ListParagraph"/>
        <w:numPr>
          <w:ilvl w:val="1"/>
          <w:numId w:val="1"/>
        </w:numPr>
        <w:rPr>
          <w:del w:id="17" w:author="soheil zohreh" w:date="2021-11-08T21:58:00Z"/>
        </w:rPr>
      </w:pPr>
      <w:del w:id="18" w:author="soheil zohreh" w:date="2021-11-08T21:58:00Z">
        <w:r w:rsidDel="00776BB7">
          <w:delText>General</w:delText>
        </w:r>
        <w:r w:rsidR="00E966A8" w:rsidDel="00776BB7">
          <w:delText xml:space="preserve"> time s</w:delText>
        </w:r>
        <w:r w:rsidDel="00776BB7">
          <w:delText xml:space="preserve"> contracting</w:delText>
        </w:r>
      </w:del>
    </w:p>
    <w:p w14:paraId="07F9AA3D" w14:textId="50A9AD89" w:rsidR="00390A3A" w:rsidDel="00776BB7" w:rsidRDefault="00D72933" w:rsidP="00740BC0">
      <w:pPr>
        <w:pStyle w:val="ListParagraph"/>
        <w:numPr>
          <w:ilvl w:val="1"/>
          <w:numId w:val="1"/>
        </w:numPr>
        <w:rPr>
          <w:del w:id="19" w:author="soheil zohreh" w:date="2021-11-08T21:58:00Z"/>
        </w:rPr>
      </w:pPr>
      <w:del w:id="20" w:author="soheil zohreh" w:date="2021-11-08T21:58:00Z">
        <w:r w:rsidDel="00776BB7">
          <w:delText>Manufactur</w:delText>
        </w:r>
        <w:r w:rsidR="00AE730F" w:rsidDel="00776BB7">
          <w:delText>ing, or tangible good distribution</w:delText>
        </w:r>
      </w:del>
    </w:p>
    <w:p w14:paraId="0C4C338D" w14:textId="19CFAB00" w:rsidR="00740BC0" w:rsidDel="00776BB7" w:rsidRDefault="00F86248" w:rsidP="00740BC0">
      <w:pPr>
        <w:pStyle w:val="ListParagraph"/>
        <w:numPr>
          <w:ilvl w:val="1"/>
          <w:numId w:val="1"/>
        </w:numPr>
        <w:rPr>
          <w:del w:id="21" w:author="soheil zohreh" w:date="2021-11-08T21:58:00Z"/>
        </w:rPr>
      </w:pPr>
      <w:del w:id="22" w:author="soheil zohreh" w:date="2021-11-08T21:58:00Z">
        <w:r w:rsidDel="00776BB7">
          <w:delText>General Services (</w:delText>
        </w:r>
      </w:del>
    </w:p>
    <w:p w14:paraId="62FC885C" w14:textId="7B38A863" w:rsidR="00681534" w:rsidDel="00776BB7" w:rsidRDefault="00681534" w:rsidP="00740BC0">
      <w:pPr>
        <w:pStyle w:val="ListParagraph"/>
        <w:numPr>
          <w:ilvl w:val="1"/>
          <w:numId w:val="1"/>
        </w:numPr>
        <w:rPr>
          <w:del w:id="23" w:author="soheil zohreh" w:date="2021-11-08T21:58:00Z"/>
        </w:rPr>
      </w:pPr>
      <w:del w:id="24" w:author="soheil zohreh" w:date="2021-11-08T21:58:00Z">
        <w:r w:rsidDel="00776BB7">
          <w:delText>Need to add here……………….</w:delText>
        </w:r>
      </w:del>
    </w:p>
    <w:p w14:paraId="3CAD900F" w14:textId="52459A5A" w:rsidR="00E966A8" w:rsidRDefault="00361BAC" w:rsidP="00361BAC">
      <w:r>
        <w:t xml:space="preserve">How long in </w:t>
      </w:r>
      <w:r w:rsidR="005F0896">
        <w:t>business</w:t>
      </w:r>
    </w:p>
    <w:p w14:paraId="561053C5" w14:textId="4AD37C8F" w:rsidR="005F0896" w:rsidRDefault="001352DC" w:rsidP="005F0896">
      <w:pPr>
        <w:pStyle w:val="ListParagraph"/>
        <w:numPr>
          <w:ilvl w:val="0"/>
          <w:numId w:val="1"/>
        </w:numPr>
      </w:pPr>
      <w:r>
        <w:t xml:space="preserve">Options </w:t>
      </w:r>
      <w:r w:rsidR="009C16B3">
        <w:t>radio button</w:t>
      </w:r>
      <w:r w:rsidR="00EF4D7D">
        <w:t xml:space="preserve"> or drop down</w:t>
      </w:r>
    </w:p>
    <w:p w14:paraId="053F92F4" w14:textId="427ACEB7" w:rsidR="001352DC" w:rsidRDefault="001352DC" w:rsidP="001352DC">
      <w:pPr>
        <w:pStyle w:val="ListParagraph"/>
        <w:numPr>
          <w:ilvl w:val="1"/>
          <w:numId w:val="1"/>
        </w:numPr>
      </w:pPr>
      <w:r>
        <w:t>Less than a year</w:t>
      </w:r>
    </w:p>
    <w:p w14:paraId="7C592C93" w14:textId="6F1D1BAB" w:rsidR="001352DC" w:rsidRDefault="001352DC" w:rsidP="001352DC">
      <w:pPr>
        <w:pStyle w:val="ListParagraph"/>
        <w:numPr>
          <w:ilvl w:val="1"/>
          <w:numId w:val="1"/>
        </w:numPr>
      </w:pPr>
      <w:r>
        <w:t>1-5 years</w:t>
      </w:r>
    </w:p>
    <w:p w14:paraId="4ABB6E93" w14:textId="055694DB" w:rsidR="001352DC" w:rsidRDefault="001352DC" w:rsidP="001352DC">
      <w:pPr>
        <w:pStyle w:val="ListParagraph"/>
        <w:numPr>
          <w:ilvl w:val="1"/>
          <w:numId w:val="1"/>
        </w:numPr>
      </w:pPr>
      <w:r>
        <w:t>6-20 years</w:t>
      </w:r>
    </w:p>
    <w:p w14:paraId="65995924" w14:textId="2EF3CB61" w:rsidR="00C136B9" w:rsidRDefault="00C136B9" w:rsidP="001352DC">
      <w:pPr>
        <w:pStyle w:val="ListParagraph"/>
        <w:numPr>
          <w:ilvl w:val="1"/>
          <w:numId w:val="1"/>
        </w:numPr>
      </w:pPr>
      <w:r>
        <w:t>20+ years</w:t>
      </w:r>
    </w:p>
    <w:p w14:paraId="59CE048E" w14:textId="53C1139C" w:rsidR="00C136B9" w:rsidRDefault="00C136B9" w:rsidP="00C136B9">
      <w:r>
        <w:t>Number of employees</w:t>
      </w:r>
    </w:p>
    <w:p w14:paraId="311A1BF8" w14:textId="77A560BB" w:rsidR="00C136B9" w:rsidRDefault="009C16B3" w:rsidP="00A9028F">
      <w:pPr>
        <w:pStyle w:val="ListParagraph"/>
        <w:numPr>
          <w:ilvl w:val="0"/>
          <w:numId w:val="1"/>
        </w:numPr>
      </w:pPr>
      <w:r>
        <w:t>Options</w:t>
      </w:r>
    </w:p>
    <w:p w14:paraId="1E7CDA86" w14:textId="7553ABF2" w:rsidR="009C16B3" w:rsidRDefault="00EF4D7D" w:rsidP="009C16B3">
      <w:pPr>
        <w:pStyle w:val="ListParagraph"/>
        <w:numPr>
          <w:ilvl w:val="1"/>
          <w:numId w:val="1"/>
        </w:numPr>
      </w:pPr>
      <w:r>
        <w:t>1</w:t>
      </w:r>
    </w:p>
    <w:p w14:paraId="25F8612C" w14:textId="2A0E2E75" w:rsidR="00EF4D7D" w:rsidRDefault="00EF4D7D" w:rsidP="009C16B3">
      <w:pPr>
        <w:pStyle w:val="ListParagraph"/>
        <w:numPr>
          <w:ilvl w:val="1"/>
          <w:numId w:val="1"/>
        </w:numPr>
      </w:pPr>
      <w:r>
        <w:t>2-5</w:t>
      </w:r>
    </w:p>
    <w:p w14:paraId="7D191771" w14:textId="21159C14" w:rsidR="00EF4D7D" w:rsidRDefault="00EF4D7D" w:rsidP="009C16B3">
      <w:pPr>
        <w:pStyle w:val="ListParagraph"/>
        <w:numPr>
          <w:ilvl w:val="1"/>
          <w:numId w:val="1"/>
        </w:numPr>
      </w:pPr>
      <w:r>
        <w:t>6-25</w:t>
      </w:r>
    </w:p>
    <w:p w14:paraId="55117598" w14:textId="5BEE97FC" w:rsidR="00EF4D7D" w:rsidRDefault="00EF4D7D" w:rsidP="009C16B3">
      <w:pPr>
        <w:pStyle w:val="ListParagraph"/>
        <w:numPr>
          <w:ilvl w:val="1"/>
          <w:numId w:val="1"/>
        </w:numPr>
      </w:pPr>
      <w:r>
        <w:t>25+</w:t>
      </w:r>
    </w:p>
    <w:p w14:paraId="01663F05" w14:textId="63B2CA60" w:rsidR="00797830" w:rsidRDefault="00EF4D7D" w:rsidP="00EF4D7D">
      <w:r>
        <w:t>Reve</w:t>
      </w:r>
      <w:r w:rsidR="00691865">
        <w:t>nues</w:t>
      </w:r>
      <w:r w:rsidR="003D3324">
        <w:t xml:space="preserve"> last calendar year</w:t>
      </w:r>
    </w:p>
    <w:p w14:paraId="5099D557" w14:textId="196E7516" w:rsidR="00FC344B" w:rsidRDefault="00FC344B" w:rsidP="00691865">
      <w:pPr>
        <w:pStyle w:val="ListParagraph"/>
        <w:numPr>
          <w:ilvl w:val="0"/>
          <w:numId w:val="1"/>
        </w:numPr>
      </w:pPr>
      <w:r>
        <w:t>Less than $250k/</w:t>
      </w:r>
      <w:proofErr w:type="spellStart"/>
      <w:r>
        <w:t>yr</w:t>
      </w:r>
      <w:proofErr w:type="spellEnd"/>
    </w:p>
    <w:p w14:paraId="3D8E5E57" w14:textId="1700CA17" w:rsidR="00691865" w:rsidRDefault="00C67336" w:rsidP="00691865">
      <w:pPr>
        <w:pStyle w:val="ListParagraph"/>
        <w:numPr>
          <w:ilvl w:val="0"/>
          <w:numId w:val="1"/>
        </w:numPr>
      </w:pPr>
      <w:r>
        <w:t>Between $250k/</w:t>
      </w:r>
      <w:proofErr w:type="spellStart"/>
      <w:r>
        <w:t>yr</w:t>
      </w:r>
      <w:proofErr w:type="spellEnd"/>
      <w:r>
        <w:t xml:space="preserve"> and </w:t>
      </w:r>
      <w:r w:rsidR="0073058B">
        <w:t>$1M/</w:t>
      </w:r>
      <w:proofErr w:type="spellStart"/>
      <w:r w:rsidR="0073058B">
        <w:t>yr</w:t>
      </w:r>
      <w:proofErr w:type="spellEnd"/>
    </w:p>
    <w:p w14:paraId="11CEC844" w14:textId="26BCDA9A" w:rsidR="0073058B" w:rsidRDefault="00C67336" w:rsidP="00691865">
      <w:pPr>
        <w:pStyle w:val="ListParagraph"/>
        <w:numPr>
          <w:ilvl w:val="0"/>
          <w:numId w:val="1"/>
        </w:numPr>
      </w:pPr>
      <w:r>
        <w:lastRenderedPageBreak/>
        <w:t>$1M-$5M</w:t>
      </w:r>
    </w:p>
    <w:p w14:paraId="361AFD9E" w14:textId="4A1AF908" w:rsidR="00C67336" w:rsidRDefault="00C67336" w:rsidP="00691865">
      <w:pPr>
        <w:pStyle w:val="ListParagraph"/>
        <w:numPr>
          <w:ilvl w:val="0"/>
          <w:numId w:val="1"/>
        </w:numPr>
      </w:pPr>
      <w:r>
        <w:t>$5M-$25M</w:t>
      </w:r>
    </w:p>
    <w:p w14:paraId="07D0947B" w14:textId="1B5BAD84" w:rsidR="00C67336" w:rsidRDefault="00C67336" w:rsidP="00691865">
      <w:pPr>
        <w:pStyle w:val="ListParagraph"/>
        <w:numPr>
          <w:ilvl w:val="0"/>
          <w:numId w:val="1"/>
        </w:numPr>
      </w:pPr>
      <w:r>
        <w:t>$25M+</w:t>
      </w:r>
    </w:p>
    <w:p w14:paraId="465CF1E1" w14:textId="25885D29" w:rsidR="003D3324" w:rsidRDefault="003D3324" w:rsidP="003D3324">
      <w:r>
        <w:t>Revenues next calendar year</w:t>
      </w:r>
    </w:p>
    <w:p w14:paraId="76B81A87" w14:textId="77777777" w:rsidR="003D3324" w:rsidRDefault="003D3324" w:rsidP="003D3324">
      <w:pPr>
        <w:pStyle w:val="ListParagraph"/>
        <w:numPr>
          <w:ilvl w:val="0"/>
          <w:numId w:val="1"/>
        </w:numPr>
      </w:pPr>
      <w:r>
        <w:t>Less than $250k/</w:t>
      </w:r>
      <w:proofErr w:type="spellStart"/>
      <w:r>
        <w:t>yr</w:t>
      </w:r>
      <w:proofErr w:type="spellEnd"/>
    </w:p>
    <w:p w14:paraId="0FDEAC6D" w14:textId="77777777" w:rsidR="003D3324" w:rsidRDefault="003D3324" w:rsidP="003D3324">
      <w:pPr>
        <w:pStyle w:val="ListParagraph"/>
        <w:numPr>
          <w:ilvl w:val="0"/>
          <w:numId w:val="1"/>
        </w:numPr>
      </w:pPr>
      <w:r>
        <w:t>Between $250k/</w:t>
      </w:r>
      <w:proofErr w:type="spellStart"/>
      <w:r>
        <w:t>yr</w:t>
      </w:r>
      <w:proofErr w:type="spellEnd"/>
      <w:r>
        <w:t xml:space="preserve"> and $1M/</w:t>
      </w:r>
      <w:proofErr w:type="spellStart"/>
      <w:r>
        <w:t>yr</w:t>
      </w:r>
      <w:proofErr w:type="spellEnd"/>
    </w:p>
    <w:p w14:paraId="6C897CFB" w14:textId="77777777" w:rsidR="003D3324" w:rsidRDefault="003D3324" w:rsidP="003D3324">
      <w:pPr>
        <w:pStyle w:val="ListParagraph"/>
        <w:numPr>
          <w:ilvl w:val="0"/>
          <w:numId w:val="1"/>
        </w:numPr>
      </w:pPr>
      <w:r>
        <w:t>$1M-$5M</w:t>
      </w:r>
    </w:p>
    <w:p w14:paraId="718C898A" w14:textId="77777777" w:rsidR="003D3324" w:rsidRDefault="003D3324" w:rsidP="003D3324">
      <w:pPr>
        <w:pStyle w:val="ListParagraph"/>
        <w:numPr>
          <w:ilvl w:val="0"/>
          <w:numId w:val="1"/>
        </w:numPr>
      </w:pPr>
      <w:r>
        <w:t>$5M-$25M</w:t>
      </w:r>
    </w:p>
    <w:p w14:paraId="378563C0" w14:textId="77777777" w:rsidR="003D3324" w:rsidRDefault="003D3324" w:rsidP="003D3324">
      <w:pPr>
        <w:pStyle w:val="ListParagraph"/>
        <w:numPr>
          <w:ilvl w:val="0"/>
          <w:numId w:val="1"/>
        </w:numPr>
      </w:pPr>
      <w:r>
        <w:t>$25M+</w:t>
      </w:r>
    </w:p>
    <w:p w14:paraId="4434C23F" w14:textId="77777777" w:rsidR="00D9756B" w:rsidRDefault="00D9756B" w:rsidP="00D9756B">
      <w:pPr>
        <w:rPr>
          <w:ins w:id="25" w:author="soheil zohreh" w:date="2021-11-15T22:34:00Z"/>
        </w:rPr>
      </w:pPr>
      <w:ins w:id="26" w:author="soheil zohreh" w:date="2021-11-15T22:34:00Z">
        <w:r>
          <w:t>Quote Algorithm, start at $99/month</w:t>
        </w:r>
      </w:ins>
    </w:p>
    <w:p w14:paraId="370CB48B" w14:textId="77777777" w:rsidR="00D9756B" w:rsidRPr="007B0FED" w:rsidRDefault="00D9756B" w:rsidP="00D9756B">
      <w:pPr>
        <w:rPr>
          <w:ins w:id="27" w:author="soheil zohreh" w:date="2021-11-15T22:34:00Z"/>
          <w:b/>
          <w:bCs/>
        </w:rPr>
      </w:pPr>
      <w:ins w:id="28" w:author="soheil zohreh" w:date="2021-11-15T22:34:00Z">
        <w:r w:rsidRPr="007B0FED">
          <w:rPr>
            <w:b/>
            <w:bCs/>
          </w:rPr>
          <w:t>These algorithms apply for $0 deductible, $1M per incident, $2M aggregate</w:t>
        </w:r>
      </w:ins>
    </w:p>
    <w:p w14:paraId="7D77012C" w14:textId="77777777" w:rsidR="00D9756B" w:rsidRDefault="00D9756B" w:rsidP="00D9756B">
      <w:pPr>
        <w:rPr>
          <w:ins w:id="29" w:author="soheil zohreh" w:date="2021-11-15T22:34:00Z"/>
        </w:rPr>
      </w:pPr>
      <w:ins w:id="30" w:author="soheil zohreh" w:date="2021-11-15T22:34:00Z">
        <w:r>
          <w:t>If already insured, 10% discount upon binding today</w:t>
        </w:r>
      </w:ins>
    </w:p>
    <w:p w14:paraId="5974FC87" w14:textId="77777777" w:rsidR="00D9756B" w:rsidRDefault="00D9756B" w:rsidP="00D9756B">
      <w:pPr>
        <w:pStyle w:val="ListParagraph"/>
        <w:numPr>
          <w:ilvl w:val="1"/>
          <w:numId w:val="1"/>
        </w:numPr>
        <w:rPr>
          <w:ins w:id="31" w:author="soheil zohreh" w:date="2021-11-15T22:34:00Z"/>
        </w:rPr>
      </w:pPr>
      <w:ins w:id="32" w:author="soheil zohreh" w:date="2021-11-15T22:34:00Z">
        <w:r>
          <w:t>If Sole Proprietorship, apply 1.5x factor = 99X1.5=144.5</w:t>
        </w:r>
      </w:ins>
    </w:p>
    <w:p w14:paraId="7808B782" w14:textId="77777777" w:rsidR="00D9756B" w:rsidRDefault="00D9756B" w:rsidP="00D9756B">
      <w:pPr>
        <w:pStyle w:val="ListParagraph"/>
        <w:numPr>
          <w:ilvl w:val="1"/>
          <w:numId w:val="1"/>
        </w:numPr>
        <w:rPr>
          <w:ins w:id="33" w:author="soheil zohreh" w:date="2021-11-15T22:34:00Z"/>
        </w:rPr>
      </w:pPr>
      <w:ins w:id="34" w:author="soheil zohreh" w:date="2021-11-15T22:34:00Z">
        <w:r>
          <w:t>LLC, apply no factor</w:t>
        </w:r>
      </w:ins>
    </w:p>
    <w:p w14:paraId="0174E8B9" w14:textId="77777777" w:rsidR="00D9756B" w:rsidRDefault="00D9756B" w:rsidP="00D9756B">
      <w:pPr>
        <w:pStyle w:val="ListParagraph"/>
        <w:numPr>
          <w:ilvl w:val="1"/>
          <w:numId w:val="1"/>
        </w:numPr>
        <w:rPr>
          <w:ins w:id="35" w:author="soheil zohreh" w:date="2021-11-15T22:34:00Z"/>
        </w:rPr>
      </w:pPr>
      <w:ins w:id="36" w:author="soheil zohreh" w:date="2021-11-15T22:34:00Z">
        <w:r>
          <w:t>Corporate, apply 2x factor</w:t>
        </w:r>
      </w:ins>
    </w:p>
    <w:p w14:paraId="7D10A34C" w14:textId="77777777" w:rsidR="00D9756B" w:rsidRDefault="00D9756B" w:rsidP="00D9756B">
      <w:pPr>
        <w:rPr>
          <w:ins w:id="37" w:author="soheil zohreh" w:date="2021-11-15T22:34:00Z"/>
        </w:rPr>
      </w:pPr>
    </w:p>
    <w:p w14:paraId="02558D41" w14:textId="77777777" w:rsidR="00D9756B" w:rsidRDefault="00D9756B" w:rsidP="00D9756B">
      <w:pPr>
        <w:pStyle w:val="ListParagraph"/>
        <w:numPr>
          <w:ilvl w:val="1"/>
          <w:numId w:val="1"/>
        </w:numPr>
        <w:rPr>
          <w:ins w:id="38" w:author="soheil zohreh" w:date="2021-11-15T22:34:00Z"/>
        </w:rPr>
      </w:pPr>
      <w:ins w:id="39" w:author="soheil zohreh" w:date="2021-11-15T22:34:00Z">
        <w:r>
          <w:t>Less than a year, apply 1.5x</w:t>
        </w:r>
      </w:ins>
    </w:p>
    <w:p w14:paraId="2718B22F" w14:textId="77777777" w:rsidR="00D9756B" w:rsidRDefault="00D9756B" w:rsidP="00D9756B">
      <w:pPr>
        <w:pStyle w:val="ListParagraph"/>
        <w:numPr>
          <w:ilvl w:val="1"/>
          <w:numId w:val="1"/>
        </w:numPr>
        <w:rPr>
          <w:ins w:id="40" w:author="soheil zohreh" w:date="2021-11-15T22:34:00Z"/>
        </w:rPr>
      </w:pPr>
      <w:ins w:id="41" w:author="soheil zohreh" w:date="2021-11-15T22:34:00Z">
        <w:r>
          <w:t>1-5 years, apply 1.2x = 144.5x1.2=173.4</w:t>
        </w:r>
      </w:ins>
    </w:p>
    <w:p w14:paraId="7978780F" w14:textId="77777777" w:rsidR="00D9756B" w:rsidRDefault="00D9756B" w:rsidP="00D9756B">
      <w:pPr>
        <w:pStyle w:val="ListParagraph"/>
        <w:numPr>
          <w:ilvl w:val="1"/>
          <w:numId w:val="1"/>
        </w:numPr>
        <w:rPr>
          <w:ins w:id="42" w:author="soheil zohreh" w:date="2021-11-15T22:34:00Z"/>
        </w:rPr>
      </w:pPr>
      <w:ins w:id="43" w:author="soheil zohreh" w:date="2021-11-15T22:34:00Z">
        <w:r>
          <w:t>6-20 years, apply 1.1x</w:t>
        </w:r>
      </w:ins>
    </w:p>
    <w:p w14:paraId="1DA2D721" w14:textId="77777777" w:rsidR="00D9756B" w:rsidRDefault="00D9756B" w:rsidP="00D9756B">
      <w:pPr>
        <w:pStyle w:val="ListParagraph"/>
        <w:numPr>
          <w:ilvl w:val="1"/>
          <w:numId w:val="1"/>
        </w:numPr>
        <w:rPr>
          <w:ins w:id="44" w:author="soheil zohreh" w:date="2021-11-15T22:34:00Z"/>
        </w:rPr>
      </w:pPr>
      <w:ins w:id="45" w:author="soheil zohreh" w:date="2021-11-15T22:34:00Z">
        <w:r>
          <w:t>20+ years, no factor</w:t>
        </w:r>
      </w:ins>
    </w:p>
    <w:p w14:paraId="0B23D440" w14:textId="77777777" w:rsidR="00D9756B" w:rsidRDefault="00D9756B" w:rsidP="00D9756B">
      <w:pPr>
        <w:rPr>
          <w:ins w:id="46" w:author="soheil zohreh" w:date="2021-11-15T22:34:00Z"/>
        </w:rPr>
      </w:pPr>
      <w:ins w:id="47" w:author="soheil zohreh" w:date="2021-11-15T22:34:00Z">
        <w:r>
          <w:t>Number of employees</w:t>
        </w:r>
      </w:ins>
    </w:p>
    <w:p w14:paraId="789244C2" w14:textId="77777777" w:rsidR="00D9756B" w:rsidRDefault="00D9756B" w:rsidP="00D9756B">
      <w:pPr>
        <w:pStyle w:val="ListParagraph"/>
        <w:numPr>
          <w:ilvl w:val="0"/>
          <w:numId w:val="1"/>
        </w:numPr>
        <w:rPr>
          <w:ins w:id="48" w:author="soheil zohreh" w:date="2021-11-15T22:34:00Z"/>
        </w:rPr>
      </w:pPr>
      <w:ins w:id="49" w:author="soheil zohreh" w:date="2021-11-15T22:34:00Z">
        <w:r>
          <w:t>Options</w:t>
        </w:r>
      </w:ins>
    </w:p>
    <w:p w14:paraId="1E64B872" w14:textId="77777777" w:rsidR="00D9756B" w:rsidRDefault="00D9756B" w:rsidP="00D9756B">
      <w:pPr>
        <w:pStyle w:val="ListParagraph"/>
        <w:numPr>
          <w:ilvl w:val="1"/>
          <w:numId w:val="1"/>
        </w:numPr>
        <w:rPr>
          <w:ins w:id="50" w:author="soheil zohreh" w:date="2021-11-15T22:34:00Z"/>
        </w:rPr>
      </w:pPr>
      <w:ins w:id="51" w:author="soheil zohreh" w:date="2021-11-15T22:34:00Z">
        <w:r>
          <w:t>1, no factor</w:t>
        </w:r>
      </w:ins>
    </w:p>
    <w:p w14:paraId="1904AB88" w14:textId="77777777" w:rsidR="00D9756B" w:rsidRDefault="00D9756B" w:rsidP="00D9756B">
      <w:pPr>
        <w:pStyle w:val="ListParagraph"/>
        <w:numPr>
          <w:ilvl w:val="1"/>
          <w:numId w:val="1"/>
        </w:numPr>
        <w:rPr>
          <w:ins w:id="52" w:author="soheil zohreh" w:date="2021-11-15T22:34:00Z"/>
        </w:rPr>
      </w:pPr>
      <w:ins w:id="53" w:author="soheil zohreh" w:date="2021-11-15T22:34:00Z">
        <w:r>
          <w:t>2-5, apply 1.1x</w:t>
        </w:r>
      </w:ins>
    </w:p>
    <w:p w14:paraId="63354A22" w14:textId="77777777" w:rsidR="00D9756B" w:rsidRDefault="00D9756B" w:rsidP="00D9756B">
      <w:pPr>
        <w:pStyle w:val="ListParagraph"/>
        <w:numPr>
          <w:ilvl w:val="1"/>
          <w:numId w:val="1"/>
        </w:numPr>
        <w:rPr>
          <w:ins w:id="54" w:author="soheil zohreh" w:date="2021-11-15T22:34:00Z"/>
        </w:rPr>
      </w:pPr>
      <w:ins w:id="55" w:author="soheil zohreh" w:date="2021-11-15T22:34:00Z">
        <w:r>
          <w:t>6-25, apply 1.2x = 173.4X1.2 =208.08</w:t>
        </w:r>
      </w:ins>
    </w:p>
    <w:p w14:paraId="0E69F05E" w14:textId="77777777" w:rsidR="00D9756B" w:rsidRDefault="00D9756B" w:rsidP="00D9756B">
      <w:pPr>
        <w:pStyle w:val="ListParagraph"/>
        <w:numPr>
          <w:ilvl w:val="1"/>
          <w:numId w:val="1"/>
        </w:numPr>
        <w:rPr>
          <w:ins w:id="56" w:author="soheil zohreh" w:date="2021-11-15T22:34:00Z"/>
        </w:rPr>
      </w:pPr>
      <w:ins w:id="57" w:author="soheil zohreh" w:date="2021-11-15T22:34:00Z">
        <w:r>
          <w:t>25+, we do not insure</w:t>
        </w:r>
      </w:ins>
    </w:p>
    <w:p w14:paraId="1136FCD9" w14:textId="77777777" w:rsidR="00D9756B" w:rsidRDefault="00D9756B" w:rsidP="00D9756B">
      <w:pPr>
        <w:rPr>
          <w:ins w:id="58" w:author="soheil zohreh" w:date="2021-11-15T22:34:00Z"/>
        </w:rPr>
      </w:pPr>
      <w:ins w:id="59" w:author="soheil zohreh" w:date="2021-11-15T22:34:00Z">
        <w:r>
          <w:t>Revenues next calendar year</w:t>
        </w:r>
      </w:ins>
    </w:p>
    <w:p w14:paraId="058EDB3D" w14:textId="77777777" w:rsidR="00D9756B" w:rsidRDefault="00D9756B" w:rsidP="00D9756B">
      <w:pPr>
        <w:pStyle w:val="ListParagraph"/>
        <w:numPr>
          <w:ilvl w:val="0"/>
          <w:numId w:val="1"/>
        </w:numPr>
        <w:rPr>
          <w:ins w:id="60" w:author="soheil zohreh" w:date="2021-11-15T22:34:00Z"/>
        </w:rPr>
      </w:pPr>
      <w:ins w:id="61" w:author="soheil zohreh" w:date="2021-11-15T22:34:00Z">
        <w:r>
          <w:t>Less than $250k/</w:t>
        </w:r>
        <w:proofErr w:type="spellStart"/>
        <w:r>
          <w:t>yr</w:t>
        </w:r>
        <w:proofErr w:type="spellEnd"/>
        <w:r>
          <w:t>, no factor</w:t>
        </w:r>
      </w:ins>
    </w:p>
    <w:p w14:paraId="547D74CC" w14:textId="77777777" w:rsidR="00D9756B" w:rsidRDefault="00D9756B" w:rsidP="00D9756B">
      <w:pPr>
        <w:pStyle w:val="ListParagraph"/>
        <w:numPr>
          <w:ilvl w:val="0"/>
          <w:numId w:val="1"/>
        </w:numPr>
        <w:rPr>
          <w:ins w:id="62" w:author="soheil zohreh" w:date="2021-11-15T22:34:00Z"/>
        </w:rPr>
      </w:pPr>
      <w:ins w:id="63" w:author="soheil zohreh" w:date="2021-11-15T22:34:00Z">
        <w:r>
          <w:t>Between $250k/</w:t>
        </w:r>
        <w:proofErr w:type="spellStart"/>
        <w:r>
          <w:t>yr</w:t>
        </w:r>
        <w:proofErr w:type="spellEnd"/>
        <w:r>
          <w:t xml:space="preserve"> and $1M/</w:t>
        </w:r>
        <w:proofErr w:type="spellStart"/>
        <w:r>
          <w:t>yr</w:t>
        </w:r>
        <w:proofErr w:type="spellEnd"/>
        <w:r>
          <w:t>, apply 1.05x</w:t>
        </w:r>
      </w:ins>
    </w:p>
    <w:p w14:paraId="6BF69471" w14:textId="77777777" w:rsidR="00D9756B" w:rsidRDefault="00D9756B" w:rsidP="00D9756B">
      <w:pPr>
        <w:pStyle w:val="ListParagraph"/>
        <w:numPr>
          <w:ilvl w:val="0"/>
          <w:numId w:val="1"/>
        </w:numPr>
        <w:rPr>
          <w:ins w:id="64" w:author="soheil zohreh" w:date="2021-11-15T22:34:00Z"/>
        </w:rPr>
      </w:pPr>
      <w:ins w:id="65" w:author="soheil zohreh" w:date="2021-11-15T22:34:00Z">
        <w:r>
          <w:t>$1M-$5M, apply 1.1x</w:t>
        </w:r>
      </w:ins>
    </w:p>
    <w:p w14:paraId="6DA9A730" w14:textId="77777777" w:rsidR="00D9756B" w:rsidRDefault="00D9756B" w:rsidP="00D9756B">
      <w:pPr>
        <w:pStyle w:val="ListParagraph"/>
        <w:numPr>
          <w:ilvl w:val="0"/>
          <w:numId w:val="1"/>
        </w:numPr>
        <w:rPr>
          <w:ins w:id="66" w:author="soheil zohreh" w:date="2021-11-15T22:34:00Z"/>
        </w:rPr>
      </w:pPr>
      <w:ins w:id="67" w:author="soheil zohreh" w:date="2021-11-15T22:34:00Z">
        <w:r>
          <w:t>$5M-$25M, apply 1.15x= 208.08x1.15= 239.29</w:t>
        </w:r>
      </w:ins>
    </w:p>
    <w:p w14:paraId="207FCB42" w14:textId="77777777" w:rsidR="00D9756B" w:rsidRDefault="00D9756B" w:rsidP="00D9756B">
      <w:pPr>
        <w:pStyle w:val="ListParagraph"/>
        <w:numPr>
          <w:ilvl w:val="0"/>
          <w:numId w:val="1"/>
        </w:numPr>
        <w:rPr>
          <w:ins w:id="68" w:author="soheil zohreh" w:date="2021-11-15T22:34:00Z"/>
        </w:rPr>
      </w:pPr>
      <w:ins w:id="69" w:author="soheil zohreh" w:date="2021-11-15T22:34:00Z">
        <w:r>
          <w:t>$25M+, we do not insure</w:t>
        </w:r>
      </w:ins>
    </w:p>
    <w:p w14:paraId="6369E84B" w14:textId="77777777" w:rsidR="00D9756B" w:rsidRDefault="00D9756B">
      <w:pPr>
        <w:rPr>
          <w:ins w:id="70" w:author="soheil zohreh" w:date="2021-11-15T22:34:00Z"/>
        </w:rPr>
      </w:pPr>
    </w:p>
    <w:p w14:paraId="32D79B43" w14:textId="77777777" w:rsidR="00D9756B" w:rsidRDefault="00D9756B">
      <w:pPr>
        <w:rPr>
          <w:ins w:id="71" w:author="soheil zohreh" w:date="2021-11-15T22:34:00Z"/>
        </w:rPr>
      </w:pPr>
    </w:p>
    <w:p w14:paraId="6FD5516A" w14:textId="427C3A5B" w:rsidR="00681534" w:rsidRDefault="00681534">
      <w:r>
        <w:t>Nature of your business</w:t>
      </w:r>
      <w:ins w:id="72" w:author="soheil zohreh" w:date="2021-11-08T21:59:00Z">
        <w:r w:rsidR="008C0F6E">
          <w:t xml:space="preserve"> (checkbox, allow select any)</w:t>
        </w:r>
      </w:ins>
    </w:p>
    <w:p w14:paraId="30DF40C9" w14:textId="2914A73A" w:rsidR="00681534" w:rsidRDefault="00681534" w:rsidP="00681534">
      <w:pPr>
        <w:pStyle w:val="ListParagraph"/>
        <w:numPr>
          <w:ilvl w:val="0"/>
          <w:numId w:val="4"/>
        </w:numPr>
      </w:pPr>
      <w:r>
        <w:lastRenderedPageBreak/>
        <w:t>Manufacture, distribute, construct, install</w:t>
      </w:r>
      <w:r w:rsidR="00C4591A">
        <w:t xml:space="preserve">, or repair tangible goods </w:t>
      </w:r>
      <w:ins w:id="73" w:author="soheil zohreh" w:date="2021-11-15T22:26:00Z">
        <w:r w:rsidR="004E4E88">
          <w:t>(</w:t>
        </w:r>
      </w:ins>
      <w:ins w:id="74" w:author="soheil zohreh" w:date="2021-11-15T22:27:00Z">
        <w:r w:rsidR="004E4E88">
          <w:t>apply 1.1</w:t>
        </w:r>
      </w:ins>
      <w:ins w:id="75" w:author="soheil zohreh" w:date="2021-11-15T22:26:00Z">
        <w:r w:rsidR="004E4E88">
          <w:t xml:space="preserve"> factor)</w:t>
        </w:r>
      </w:ins>
      <w:del w:id="76" w:author="soheil zohreh" w:date="2021-11-08T22:00:00Z">
        <w:r w:rsidR="00C4591A" w:rsidDel="008C0F6E">
          <w:delText>(yes or no)</w:delText>
        </w:r>
      </w:del>
    </w:p>
    <w:p w14:paraId="09411BCF" w14:textId="58F21192" w:rsidR="00C4591A" w:rsidRDefault="00347365" w:rsidP="00681534">
      <w:pPr>
        <w:pStyle w:val="ListParagraph"/>
        <w:numPr>
          <w:ilvl w:val="0"/>
          <w:numId w:val="4"/>
        </w:numPr>
      </w:pPr>
      <w:r>
        <w:t>Sales or business development</w:t>
      </w:r>
      <w:ins w:id="77" w:author="soheil zohreh" w:date="2021-11-15T22:26:00Z">
        <w:r w:rsidR="004E4E88">
          <w:t xml:space="preserve"> (</w:t>
        </w:r>
      </w:ins>
      <w:ins w:id="78" w:author="soheil zohreh" w:date="2021-11-15T22:27:00Z">
        <w:r w:rsidR="004E4E88">
          <w:t xml:space="preserve">apply </w:t>
        </w:r>
      </w:ins>
      <w:ins w:id="79" w:author="soheil zohreh" w:date="2021-11-15T22:26:00Z">
        <w:r w:rsidR="004E4E88">
          <w:t>-.</w:t>
        </w:r>
      </w:ins>
      <w:ins w:id="80" w:author="soheil zohreh" w:date="2021-11-15T22:28:00Z">
        <w:r w:rsidR="004E4E88">
          <w:t>3</w:t>
        </w:r>
      </w:ins>
      <w:ins w:id="81" w:author="soheil zohreh" w:date="2021-11-15T22:26:00Z">
        <w:r w:rsidR="004E4E88">
          <w:t xml:space="preserve"> factor)</w:t>
        </w:r>
      </w:ins>
    </w:p>
    <w:p w14:paraId="7E9C01A3" w14:textId="5C5DCC58" w:rsidR="00347365" w:rsidRDefault="00A86EEC" w:rsidP="00681534">
      <w:pPr>
        <w:pStyle w:val="ListParagraph"/>
        <w:numPr>
          <w:ilvl w:val="0"/>
          <w:numId w:val="4"/>
        </w:numPr>
      </w:pPr>
      <w:r>
        <w:t xml:space="preserve">Consult in agriculture, medical, aerospace, environmental, </w:t>
      </w:r>
      <w:r w:rsidR="00835F70">
        <w:t>oil/gas</w:t>
      </w:r>
      <w:ins w:id="82" w:author="soheil zohreh" w:date="2021-11-15T22:27:00Z">
        <w:r w:rsidR="004E4E88">
          <w:t xml:space="preserve"> (appl</w:t>
        </w:r>
      </w:ins>
      <w:ins w:id="83" w:author="soheil zohreh" w:date="2021-11-15T22:28:00Z">
        <w:r w:rsidR="004E4E88">
          <w:t>y -.1 factor)</w:t>
        </w:r>
      </w:ins>
    </w:p>
    <w:p w14:paraId="473A0DF0" w14:textId="012FE96A" w:rsidR="00835F70" w:rsidRDefault="00835F70" w:rsidP="00681534">
      <w:pPr>
        <w:pStyle w:val="ListParagraph"/>
        <w:numPr>
          <w:ilvl w:val="0"/>
          <w:numId w:val="4"/>
        </w:numPr>
      </w:pPr>
      <w:r>
        <w:t xml:space="preserve">Consult in technology, management, </w:t>
      </w:r>
      <w:r w:rsidR="00F558CA">
        <w:t xml:space="preserve">legal, </w:t>
      </w:r>
      <w:r w:rsidR="00B63B61">
        <w:t>education, and associated training</w:t>
      </w:r>
      <w:ins w:id="84" w:author="soheil zohreh" w:date="2021-11-15T22:27:00Z">
        <w:r w:rsidR="004E4E88">
          <w:t xml:space="preserve"> (</w:t>
        </w:r>
      </w:ins>
      <w:ins w:id="85" w:author="soheil zohreh" w:date="2021-11-15T22:28:00Z">
        <w:r w:rsidR="004E4E88">
          <w:t>apply -.2</w:t>
        </w:r>
      </w:ins>
      <w:ins w:id="86" w:author="soheil zohreh" w:date="2021-11-15T22:27:00Z">
        <w:r w:rsidR="004E4E88">
          <w:t xml:space="preserve"> factor)</w:t>
        </w:r>
      </w:ins>
    </w:p>
    <w:p w14:paraId="2895B483" w14:textId="5551C97F" w:rsidR="006C61C4" w:rsidRDefault="006C61C4">
      <w:r>
        <w:t xml:space="preserve">Final round </w:t>
      </w:r>
      <w:r w:rsidR="00DF5D52">
        <w:t>of questions</w:t>
      </w:r>
      <w:proofErr w:type="gramStart"/>
      <w:r w:rsidR="00DF5D52">
        <w:t>…..</w:t>
      </w:r>
      <w:proofErr w:type="gramEnd"/>
      <w:ins w:id="87" w:author="soheil zohreh" w:date="2021-11-15T22:29:00Z">
        <w:r w:rsidR="0003145A">
          <w:t xml:space="preserve">at this point you have the quote, just apply final deductible or incident </w:t>
        </w:r>
      </w:ins>
      <w:ins w:id="88" w:author="soheil zohreh" w:date="2021-11-15T22:30:00Z">
        <w:r w:rsidR="0003145A">
          <w:t>ratio</w:t>
        </w:r>
      </w:ins>
    </w:p>
    <w:p w14:paraId="1390B652" w14:textId="385178D7" w:rsidR="00F74544" w:rsidRDefault="00B12486">
      <w:r>
        <w:t>When to start a coverage</w:t>
      </w:r>
    </w:p>
    <w:p w14:paraId="2CBAA528" w14:textId="3AC6074A" w:rsidR="00B12486" w:rsidRDefault="00B12486" w:rsidP="00B12486">
      <w:pPr>
        <w:pStyle w:val="ListParagraph"/>
        <w:numPr>
          <w:ilvl w:val="0"/>
          <w:numId w:val="3"/>
        </w:numPr>
        <w:rPr>
          <w:ins w:id="89" w:author="soheil zohreh" w:date="2021-11-15T22:01:00Z"/>
        </w:rPr>
      </w:pPr>
      <w:r>
        <w:t xml:space="preserve">Pick a date format </w:t>
      </w:r>
      <w:ins w:id="90" w:author="soheil zohreh" w:date="2021-11-28T12:47:00Z">
        <w:r w:rsidR="005D539A">
          <w:t xml:space="preserve">starting </w:t>
        </w:r>
      </w:ins>
      <w:r>
        <w:t xml:space="preserve">from today + </w:t>
      </w:r>
      <w:ins w:id="91" w:author="soheil zohreh" w:date="2021-11-28T12:47:00Z">
        <w:r w:rsidR="005D539A">
          <w:t>9</w:t>
        </w:r>
      </w:ins>
      <w:del w:id="92" w:author="soheil zohreh" w:date="2021-11-28T12:47:00Z">
        <w:r w:rsidR="004C7831" w:rsidDel="005D539A">
          <w:delText>3</w:delText>
        </w:r>
      </w:del>
      <w:r w:rsidR="004C7831">
        <w:t>0 days (specific date)</w:t>
      </w:r>
    </w:p>
    <w:p w14:paraId="7719289F" w14:textId="066D923B" w:rsidR="005265D8" w:rsidRDefault="005265D8">
      <w:pPr>
        <w:rPr>
          <w:ins w:id="93" w:author="soheil zohreh" w:date="2021-11-08T22:14:00Z"/>
        </w:rPr>
        <w:pPrChange w:id="94" w:author="soheil zohreh" w:date="2021-11-15T22:01:00Z">
          <w:pPr>
            <w:pStyle w:val="ListParagraph"/>
            <w:numPr>
              <w:numId w:val="3"/>
            </w:numPr>
            <w:ind w:hanging="360"/>
          </w:pPr>
        </w:pPrChange>
      </w:pPr>
      <w:ins w:id="95" w:author="soheil zohreh" w:date="2021-11-15T22:01:00Z">
        <w:r>
          <w:t xml:space="preserve">Here we provide a quote </w:t>
        </w:r>
      </w:ins>
      <w:ins w:id="96" w:author="soheil zohreh" w:date="2021-11-15T22:02:00Z">
        <w:r>
          <w:t>based on algorithms below (see example)</w:t>
        </w:r>
      </w:ins>
    </w:p>
    <w:p w14:paraId="4405D203" w14:textId="2009C62B" w:rsidR="005D0C9A" w:rsidRPr="009C59FF" w:rsidRDefault="005265D8" w:rsidP="005D0C9A">
      <w:pPr>
        <w:rPr>
          <w:ins w:id="97" w:author="soheil zohreh" w:date="2021-11-15T22:03:00Z"/>
          <w:b/>
          <w:bCs/>
          <w:rPrChange w:id="98" w:author="soheil zohreh" w:date="2021-11-15T22:23:00Z">
            <w:rPr>
              <w:ins w:id="99" w:author="soheil zohreh" w:date="2021-11-15T22:03:00Z"/>
            </w:rPr>
          </w:rPrChange>
        </w:rPr>
      </w:pPr>
      <w:ins w:id="100" w:author="soheil zohreh" w:date="2021-11-15T22:02:00Z">
        <w:r w:rsidRPr="009C59FF">
          <w:rPr>
            <w:b/>
            <w:bCs/>
            <w:rPrChange w:id="101" w:author="soheil zohreh" w:date="2021-11-15T22:23:00Z">
              <w:rPr/>
            </w:rPrChange>
          </w:rPr>
          <w:t xml:space="preserve">On this page we allow user to change </w:t>
        </w:r>
      </w:ins>
      <w:ins w:id="102" w:author="soheil zohreh" w:date="2021-11-15T22:03:00Z">
        <w:r w:rsidRPr="009C59FF">
          <w:rPr>
            <w:b/>
            <w:bCs/>
            <w:rPrChange w:id="103" w:author="soheil zohreh" w:date="2021-11-15T22:23:00Z">
              <w:rPr/>
            </w:rPrChange>
          </w:rPr>
          <w:t>deductible, per incident coverage, and annual aggregate</w:t>
        </w:r>
      </w:ins>
      <w:ins w:id="104" w:author="soheil zohreh" w:date="2021-11-15T22:23:00Z">
        <w:r w:rsidR="009C59FF" w:rsidRPr="009C59FF">
          <w:rPr>
            <w:b/>
            <w:bCs/>
            <w:rPrChange w:id="105" w:author="soheil zohreh" w:date="2021-11-15T22:23:00Z">
              <w:rPr/>
            </w:rPrChange>
          </w:rPr>
          <w:t xml:space="preserve"> is fixed</w:t>
        </w:r>
      </w:ins>
    </w:p>
    <w:p w14:paraId="549EEE7F" w14:textId="4AFCF846" w:rsidR="005265D8" w:rsidRDefault="00B753CF" w:rsidP="005265D8">
      <w:pPr>
        <w:pStyle w:val="ListParagraph"/>
        <w:numPr>
          <w:ilvl w:val="0"/>
          <w:numId w:val="3"/>
        </w:numPr>
        <w:rPr>
          <w:ins w:id="106" w:author="soheil zohreh" w:date="2021-11-15T22:04:00Z"/>
        </w:rPr>
      </w:pPr>
      <w:ins w:id="107" w:author="soheil zohreh" w:date="2021-11-15T22:03:00Z">
        <w:r>
          <w:t>Deductible options</w:t>
        </w:r>
      </w:ins>
    </w:p>
    <w:p w14:paraId="65CD7E41" w14:textId="6AC40435" w:rsidR="00B753CF" w:rsidRDefault="00B753CF" w:rsidP="00B753CF">
      <w:pPr>
        <w:pStyle w:val="ListParagraph"/>
        <w:numPr>
          <w:ilvl w:val="1"/>
          <w:numId w:val="3"/>
        </w:numPr>
        <w:rPr>
          <w:ins w:id="108" w:author="soheil zohreh" w:date="2021-11-15T22:09:00Z"/>
        </w:rPr>
      </w:pPr>
      <w:ins w:id="109" w:author="soheil zohreh" w:date="2021-11-15T22:04:00Z">
        <w:r>
          <w:t>Default $0</w:t>
        </w:r>
      </w:ins>
    </w:p>
    <w:p w14:paraId="7CE26634" w14:textId="172697EA" w:rsidR="00273D27" w:rsidRDefault="00273D27" w:rsidP="00B753CF">
      <w:pPr>
        <w:pStyle w:val="ListParagraph"/>
        <w:numPr>
          <w:ilvl w:val="1"/>
          <w:numId w:val="3"/>
        </w:numPr>
        <w:rPr>
          <w:ins w:id="110" w:author="soheil zohreh" w:date="2021-11-15T22:12:00Z"/>
        </w:rPr>
      </w:pPr>
      <w:ins w:id="111" w:author="soheil zohreh" w:date="2021-11-15T22:09:00Z">
        <w:r>
          <w:t>$</w:t>
        </w:r>
      </w:ins>
      <w:ins w:id="112" w:author="soheil zohreh" w:date="2021-11-15T22:12:00Z">
        <w:r>
          <w:t>2</w:t>
        </w:r>
      </w:ins>
      <w:ins w:id="113" w:author="soheil zohreh" w:date="2021-11-15T22:09:00Z">
        <w:r>
          <w:t>,</w:t>
        </w:r>
      </w:ins>
      <w:ins w:id="114" w:author="soheil zohreh" w:date="2021-11-15T22:12:00Z">
        <w:r>
          <w:t>5</w:t>
        </w:r>
      </w:ins>
      <w:ins w:id="115" w:author="soheil zohreh" w:date="2021-11-15T22:09:00Z">
        <w:r>
          <w:t>00 (</w:t>
        </w:r>
      </w:ins>
      <w:ins w:id="116" w:author="soheil zohreh" w:date="2021-11-15T22:11:00Z">
        <w:r>
          <w:t xml:space="preserve">apply </w:t>
        </w:r>
      </w:ins>
      <w:ins w:id="117" w:author="soheil zohreh" w:date="2021-11-15T22:14:00Z">
        <w:r w:rsidR="00522ED6">
          <w:t xml:space="preserve">quote - </w:t>
        </w:r>
      </w:ins>
      <w:ins w:id="118" w:author="soheil zohreh" w:date="2021-11-15T22:12:00Z">
        <w:r>
          <w:t xml:space="preserve">.1 </w:t>
        </w:r>
      </w:ins>
      <w:ins w:id="119" w:author="soheil zohreh" w:date="2021-11-15T22:09:00Z">
        <w:r>
          <w:t>f</w:t>
        </w:r>
      </w:ins>
      <w:ins w:id="120" w:author="soheil zohreh" w:date="2021-11-15T22:10:00Z">
        <w:r>
          <w:t>actor</w:t>
        </w:r>
      </w:ins>
      <w:ins w:id="121" w:author="soheil zohreh" w:date="2021-11-15T22:12:00Z">
        <w:r>
          <w:t>)</w:t>
        </w:r>
      </w:ins>
    </w:p>
    <w:p w14:paraId="68E62E8D" w14:textId="2A84199D" w:rsidR="00273D27" w:rsidRDefault="00273D27" w:rsidP="00B753CF">
      <w:pPr>
        <w:pStyle w:val="ListParagraph"/>
        <w:numPr>
          <w:ilvl w:val="1"/>
          <w:numId w:val="3"/>
        </w:numPr>
        <w:rPr>
          <w:ins w:id="122" w:author="soheil zohreh" w:date="2021-11-15T22:13:00Z"/>
        </w:rPr>
      </w:pPr>
      <w:ins w:id="123" w:author="soheil zohreh" w:date="2021-11-15T22:12:00Z">
        <w:r>
          <w:t xml:space="preserve">$5,000 (apply </w:t>
        </w:r>
      </w:ins>
      <w:ins w:id="124" w:author="soheil zohreh" w:date="2021-11-15T22:14:00Z">
        <w:r w:rsidR="00522ED6">
          <w:t>quote -</w:t>
        </w:r>
      </w:ins>
      <w:ins w:id="125" w:author="soheil zohreh" w:date="2021-11-15T22:12:00Z">
        <w:r>
          <w:t>.</w:t>
        </w:r>
      </w:ins>
      <w:ins w:id="126" w:author="soheil zohreh" w:date="2021-11-15T22:24:00Z">
        <w:r w:rsidR="004E4E88">
          <w:t>2</w:t>
        </w:r>
      </w:ins>
      <w:ins w:id="127" w:author="soheil zohreh" w:date="2021-11-15T22:12:00Z">
        <w:r>
          <w:t xml:space="preserve"> factor)</w:t>
        </w:r>
      </w:ins>
    </w:p>
    <w:p w14:paraId="4C29CCEB" w14:textId="75B03400" w:rsidR="00273D27" w:rsidRDefault="00273D27" w:rsidP="00B753CF">
      <w:pPr>
        <w:pStyle w:val="ListParagraph"/>
        <w:numPr>
          <w:ilvl w:val="1"/>
          <w:numId w:val="3"/>
        </w:numPr>
        <w:rPr>
          <w:ins w:id="128" w:author="soheil zohreh" w:date="2021-11-15T22:04:00Z"/>
        </w:rPr>
      </w:pPr>
      <w:ins w:id="129" w:author="soheil zohreh" w:date="2021-11-15T22:13:00Z">
        <w:r>
          <w:t xml:space="preserve">$10,000 (apply </w:t>
        </w:r>
      </w:ins>
      <w:ins w:id="130" w:author="soheil zohreh" w:date="2021-11-15T22:14:00Z">
        <w:r w:rsidR="00522ED6">
          <w:t>quo</w:t>
        </w:r>
      </w:ins>
      <w:ins w:id="131" w:author="soheil zohreh" w:date="2021-11-15T22:15:00Z">
        <w:r w:rsidR="00522ED6">
          <w:t>te -</w:t>
        </w:r>
      </w:ins>
      <w:ins w:id="132" w:author="soheil zohreh" w:date="2021-11-15T22:14:00Z">
        <w:r w:rsidR="00522ED6">
          <w:t>.</w:t>
        </w:r>
      </w:ins>
      <w:ins w:id="133" w:author="soheil zohreh" w:date="2021-11-15T22:18:00Z">
        <w:r w:rsidR="00522ED6">
          <w:t>2</w:t>
        </w:r>
      </w:ins>
      <w:ins w:id="134" w:author="soheil zohreh" w:date="2021-11-15T22:25:00Z">
        <w:r w:rsidR="004E4E88">
          <w:t>5</w:t>
        </w:r>
      </w:ins>
      <w:ins w:id="135" w:author="soheil zohreh" w:date="2021-11-15T22:14:00Z">
        <w:r w:rsidR="00522ED6">
          <w:t xml:space="preserve"> Factor</w:t>
        </w:r>
      </w:ins>
      <w:ins w:id="136" w:author="soheil zohreh" w:date="2021-11-15T22:15:00Z">
        <w:r w:rsidR="00522ED6">
          <w:t>)</w:t>
        </w:r>
      </w:ins>
    </w:p>
    <w:p w14:paraId="1E2AED7C" w14:textId="1A2CBC03" w:rsidR="00B753CF" w:rsidRDefault="00B753CF" w:rsidP="00522ED6">
      <w:pPr>
        <w:pStyle w:val="ListParagraph"/>
        <w:numPr>
          <w:ilvl w:val="0"/>
          <w:numId w:val="3"/>
        </w:numPr>
        <w:rPr>
          <w:ins w:id="137" w:author="soheil zohreh" w:date="2021-11-15T22:17:00Z"/>
        </w:rPr>
      </w:pPr>
      <w:ins w:id="138" w:author="soheil zohreh" w:date="2021-11-15T22:08:00Z">
        <w:r>
          <w:t>Coverage</w:t>
        </w:r>
        <w:r w:rsidR="00273D27">
          <w:t xml:space="preserve"> per </w:t>
        </w:r>
      </w:ins>
      <w:ins w:id="139" w:author="soheil zohreh" w:date="2021-11-15T22:15:00Z">
        <w:r w:rsidR="00522ED6">
          <w:t>incident options</w:t>
        </w:r>
      </w:ins>
    </w:p>
    <w:p w14:paraId="413587C5" w14:textId="13AFF02C" w:rsidR="00522ED6" w:rsidRDefault="00522ED6" w:rsidP="00522ED6">
      <w:pPr>
        <w:pStyle w:val="ListParagraph"/>
        <w:numPr>
          <w:ilvl w:val="1"/>
          <w:numId w:val="3"/>
        </w:numPr>
        <w:rPr>
          <w:ins w:id="140" w:author="soheil zohreh" w:date="2021-11-15T22:17:00Z"/>
        </w:rPr>
      </w:pPr>
      <w:ins w:id="141" w:author="soheil zohreh" w:date="2021-11-15T22:17:00Z">
        <w:r>
          <w:t>Default $1M</w:t>
        </w:r>
      </w:ins>
    </w:p>
    <w:p w14:paraId="5F9D89FF" w14:textId="0C5B3069" w:rsidR="00522ED6" w:rsidRDefault="00522ED6" w:rsidP="00522ED6">
      <w:pPr>
        <w:pStyle w:val="ListParagraph"/>
        <w:numPr>
          <w:ilvl w:val="1"/>
          <w:numId w:val="3"/>
        </w:numPr>
        <w:rPr>
          <w:ins w:id="142" w:author="soheil zohreh" w:date="2021-11-15T22:20:00Z"/>
        </w:rPr>
      </w:pPr>
      <w:ins w:id="143" w:author="soheil zohreh" w:date="2021-11-15T22:17:00Z">
        <w:r>
          <w:t>$500K (</w:t>
        </w:r>
      </w:ins>
      <w:ins w:id="144" w:author="soheil zohreh" w:date="2021-11-15T22:18:00Z">
        <w:r>
          <w:t xml:space="preserve">apply quote </w:t>
        </w:r>
      </w:ins>
      <w:ins w:id="145" w:author="soheil zohreh" w:date="2021-11-15T22:20:00Z">
        <w:r w:rsidR="009C59FF">
          <w:t>-.1 factor)</w:t>
        </w:r>
      </w:ins>
    </w:p>
    <w:p w14:paraId="215CF161" w14:textId="53AFEEA4" w:rsidR="009C59FF" w:rsidRDefault="009C59FF" w:rsidP="00522ED6">
      <w:pPr>
        <w:pStyle w:val="ListParagraph"/>
        <w:numPr>
          <w:ilvl w:val="1"/>
          <w:numId w:val="3"/>
        </w:numPr>
        <w:rPr>
          <w:ins w:id="146" w:author="soheil zohreh" w:date="2021-11-15T22:21:00Z"/>
        </w:rPr>
      </w:pPr>
      <w:ins w:id="147" w:author="soheil zohreh" w:date="2021-11-15T22:20:00Z">
        <w:r>
          <w:t>$</w:t>
        </w:r>
      </w:ins>
      <w:ins w:id="148" w:author="soheil zohreh" w:date="2021-11-15T22:21:00Z">
        <w:r>
          <w:t>250K (apply quote -.2</w:t>
        </w:r>
      </w:ins>
      <w:ins w:id="149" w:author="soheil zohreh" w:date="2021-11-15T22:25:00Z">
        <w:r w:rsidR="004E4E88">
          <w:t>5</w:t>
        </w:r>
      </w:ins>
      <w:ins w:id="150" w:author="soheil zohreh" w:date="2021-11-15T22:21:00Z">
        <w:r>
          <w:t xml:space="preserve"> factor</w:t>
        </w:r>
      </w:ins>
      <w:ins w:id="151" w:author="soheil zohreh" w:date="2021-11-15T22:23:00Z">
        <w:r>
          <w:t>)</w:t>
        </w:r>
      </w:ins>
    </w:p>
    <w:p w14:paraId="7D0A3F6B" w14:textId="74EF3951" w:rsidR="009C59FF" w:rsidRDefault="009C59FF" w:rsidP="009C59FF">
      <w:pPr>
        <w:rPr>
          <w:ins w:id="152" w:author="soheil zohreh" w:date="2021-11-08T22:14:00Z"/>
        </w:rPr>
      </w:pPr>
    </w:p>
    <w:p w14:paraId="77CD9998" w14:textId="1983082F" w:rsidR="00B54E75" w:rsidRDefault="00463D99">
      <w:pPr>
        <w:rPr>
          <w:ins w:id="153" w:author="soheil zohreh" w:date="2021-11-15T20:35:00Z"/>
        </w:rPr>
      </w:pPr>
      <w:ins w:id="154" w:author="soheil zohreh" w:date="2021-11-15T22:37:00Z">
        <w:r>
          <w:t>AND THE QUOTE&gt;&gt;&gt;&gt;&gt;&gt;&gt;&gt;&gt;&gt;&gt;&gt;</w:t>
        </w:r>
        <w:proofErr w:type="gramStart"/>
        <w:r>
          <w:t>&gt;  per</w:t>
        </w:r>
        <w:proofErr w:type="gramEnd"/>
        <w:r>
          <w:t xml:space="preserve"> month$</w:t>
        </w:r>
      </w:ins>
    </w:p>
    <w:p w14:paraId="701A47C6" w14:textId="77777777" w:rsidR="00DE7DA5" w:rsidRDefault="00DE7DA5">
      <w:pPr>
        <w:rPr>
          <w:ins w:id="155" w:author="soheil zohreh" w:date="2021-11-15T20:35:00Z"/>
        </w:rPr>
      </w:pPr>
    </w:p>
    <w:p w14:paraId="4CDFBB9A" w14:textId="39686C65" w:rsidR="00DE7DA5" w:rsidRPr="00D9756B" w:rsidRDefault="00DE7DA5">
      <w:pPr>
        <w:rPr>
          <w:ins w:id="156" w:author="soheil zohreh" w:date="2021-11-15T20:35:00Z"/>
          <w:highlight w:val="yellow"/>
          <w:rPrChange w:id="157" w:author="soheil zohreh" w:date="2021-11-15T22:35:00Z">
            <w:rPr>
              <w:ins w:id="158" w:author="soheil zohreh" w:date="2021-11-15T20:35:00Z"/>
            </w:rPr>
          </w:rPrChange>
        </w:rPr>
      </w:pPr>
      <w:ins w:id="159" w:author="soheil zohreh" w:date="2021-11-15T20:35:00Z">
        <w:r w:rsidRPr="00D9756B">
          <w:rPr>
            <w:highlight w:val="yellow"/>
            <w:rPrChange w:id="160" w:author="soheil zohreh" w:date="2021-11-15T22:35:00Z">
              <w:rPr/>
            </w:rPrChange>
          </w:rPr>
          <w:t>First Landing page:</w:t>
        </w:r>
      </w:ins>
    </w:p>
    <w:p w14:paraId="58CCC232" w14:textId="77777777" w:rsidR="00DE7DA5" w:rsidRPr="00D9756B" w:rsidRDefault="00DE7DA5">
      <w:pPr>
        <w:rPr>
          <w:ins w:id="161" w:author="soheil zohreh" w:date="2021-11-15T20:35:00Z"/>
          <w:highlight w:val="yellow"/>
          <w:rPrChange w:id="162" w:author="soheil zohreh" w:date="2021-11-15T22:35:00Z">
            <w:rPr>
              <w:ins w:id="163" w:author="soheil zohreh" w:date="2021-11-15T20:35:00Z"/>
            </w:rPr>
          </w:rPrChange>
        </w:rPr>
      </w:pPr>
    </w:p>
    <w:p w14:paraId="3A295CEB" w14:textId="7105C99C" w:rsidR="00DE7DA5" w:rsidRPr="00D9756B" w:rsidRDefault="003960FB" w:rsidP="004F3774">
      <w:pPr>
        <w:jc w:val="center"/>
        <w:rPr>
          <w:ins w:id="164" w:author="soheil zohreh" w:date="2021-11-15T20:37:00Z"/>
          <w:sz w:val="48"/>
          <w:szCs w:val="48"/>
          <w:highlight w:val="yellow"/>
          <w:rPrChange w:id="165" w:author="soheil zohreh" w:date="2021-11-15T22:35:00Z">
            <w:rPr>
              <w:ins w:id="166" w:author="soheil zohreh" w:date="2021-11-15T20:37:00Z"/>
              <w:sz w:val="48"/>
              <w:szCs w:val="48"/>
            </w:rPr>
          </w:rPrChange>
        </w:rPr>
      </w:pPr>
      <w:ins w:id="167" w:author="soheil zohreh" w:date="2021-11-15T20:35:00Z">
        <w:r w:rsidRPr="00D9756B">
          <w:rPr>
            <w:sz w:val="48"/>
            <w:szCs w:val="48"/>
            <w:highlight w:val="yellow"/>
            <w:rPrChange w:id="168" w:author="soheil zohreh" w:date="2021-11-15T22:35:00Z">
              <w:rPr/>
            </w:rPrChange>
          </w:rPr>
          <w:t>Get a Quote, Get Covered, Today</w:t>
        </w:r>
      </w:ins>
    </w:p>
    <w:p w14:paraId="393A132C" w14:textId="52535EA6" w:rsidR="00391557" w:rsidRPr="00D9756B" w:rsidRDefault="00391557" w:rsidP="004F3774">
      <w:pPr>
        <w:jc w:val="center"/>
        <w:rPr>
          <w:ins w:id="169" w:author="soheil zohreh" w:date="2021-11-15T20:56:00Z"/>
          <w:highlight w:val="yellow"/>
          <w:rPrChange w:id="170" w:author="soheil zohreh" w:date="2021-11-15T22:35:00Z">
            <w:rPr>
              <w:ins w:id="171" w:author="soheil zohreh" w:date="2021-11-15T20:56:00Z"/>
            </w:rPr>
          </w:rPrChange>
        </w:rPr>
      </w:pPr>
      <w:proofErr w:type="spellStart"/>
      <w:ins w:id="172" w:author="soheil zohreh" w:date="2021-11-15T20:37:00Z">
        <w:r w:rsidRPr="00D9756B">
          <w:rPr>
            <w:highlight w:val="yellow"/>
            <w:rPrChange w:id="173" w:author="soheil zohreh" w:date="2021-11-15T22:35:00Z">
              <w:rPr/>
            </w:rPrChange>
          </w:rPr>
          <w:t>In</w:t>
        </w:r>
      </w:ins>
      <w:ins w:id="174" w:author="soheil zohreh" w:date="2021-11-15T20:43:00Z">
        <w:r w:rsidR="005B3573" w:rsidRPr="00D9756B">
          <w:rPr>
            <w:highlight w:val="yellow"/>
            <w:rPrChange w:id="175" w:author="soheil zohreh" w:date="2021-11-15T22:35:00Z">
              <w:rPr/>
            </w:rPrChange>
          </w:rPr>
          <w:t>suranceMasters</w:t>
        </w:r>
        <w:proofErr w:type="spellEnd"/>
        <w:r w:rsidR="005B3573" w:rsidRPr="00D9756B">
          <w:rPr>
            <w:highlight w:val="yellow"/>
            <w:rPrChange w:id="176" w:author="soheil zohreh" w:date="2021-11-15T22:35:00Z">
              <w:rPr/>
            </w:rPrChange>
          </w:rPr>
          <w:t xml:space="preserve"> </w:t>
        </w:r>
      </w:ins>
      <w:ins w:id="177" w:author="soheil zohreh" w:date="2021-11-15T20:46:00Z">
        <w:r w:rsidR="00A05AA8" w:rsidRPr="00D9756B">
          <w:rPr>
            <w:highlight w:val="yellow"/>
            <w:rPrChange w:id="178" w:author="soheil zohreh" w:date="2021-11-15T22:35:00Z">
              <w:rPr/>
            </w:rPrChange>
          </w:rPr>
          <w:t xml:space="preserve">offers </w:t>
        </w:r>
      </w:ins>
      <w:ins w:id="179" w:author="soheil zohreh" w:date="2021-11-15T20:52:00Z">
        <w:r w:rsidR="00C84A12" w:rsidRPr="00D9756B">
          <w:rPr>
            <w:highlight w:val="yellow"/>
            <w:rPrChange w:id="180" w:author="soheil zohreh" w:date="2021-11-15T22:35:00Z">
              <w:rPr/>
            </w:rPrChange>
          </w:rPr>
          <w:t xml:space="preserve">online </w:t>
        </w:r>
      </w:ins>
      <w:ins w:id="181" w:author="soheil zohreh" w:date="2021-11-15T20:47:00Z">
        <w:r w:rsidR="00C329A6" w:rsidRPr="00D9756B">
          <w:rPr>
            <w:highlight w:val="yellow"/>
            <w:rPrChange w:id="182" w:author="soheil zohreh" w:date="2021-11-15T22:35:00Z">
              <w:rPr/>
            </w:rPrChange>
          </w:rPr>
          <w:t>General Liability insuranc</w:t>
        </w:r>
        <w:r w:rsidR="00A938E2" w:rsidRPr="00D9756B">
          <w:rPr>
            <w:highlight w:val="yellow"/>
            <w:rPrChange w:id="183" w:author="soheil zohreh" w:date="2021-11-15T22:35:00Z">
              <w:rPr/>
            </w:rPrChange>
          </w:rPr>
          <w:t>e</w:t>
        </w:r>
      </w:ins>
      <w:ins w:id="184" w:author="soheil zohreh" w:date="2021-11-15T20:52:00Z">
        <w:r w:rsidR="00C84A12" w:rsidRPr="00D9756B">
          <w:rPr>
            <w:highlight w:val="yellow"/>
            <w:rPrChange w:id="185" w:author="soheil zohreh" w:date="2021-11-15T22:35:00Z">
              <w:rPr/>
            </w:rPrChange>
          </w:rPr>
          <w:t>.</w:t>
        </w:r>
      </w:ins>
    </w:p>
    <w:p w14:paraId="2C4EB14D" w14:textId="3DF128DB" w:rsidR="008C740F" w:rsidRPr="00D9756B" w:rsidRDefault="00736835" w:rsidP="004F3774">
      <w:pPr>
        <w:jc w:val="center"/>
        <w:rPr>
          <w:ins w:id="186" w:author="soheil zohreh" w:date="2021-11-15T20:57:00Z"/>
          <w:highlight w:val="yellow"/>
          <w:rPrChange w:id="187" w:author="soheil zohreh" w:date="2021-11-15T22:35:00Z">
            <w:rPr>
              <w:ins w:id="188" w:author="soheil zohreh" w:date="2021-11-15T20:57:00Z"/>
            </w:rPr>
          </w:rPrChange>
        </w:rPr>
      </w:pPr>
      <w:ins w:id="189" w:author="soheil zohreh" w:date="2021-11-15T20:56:00Z">
        <w:r w:rsidRPr="00D9756B">
          <w:rPr>
            <w:highlight w:val="yellow"/>
            <w:rPrChange w:id="190" w:author="soheil zohreh" w:date="2021-11-15T22:35:00Z">
              <w:rPr/>
            </w:rPrChange>
          </w:rPr>
          <w:t xml:space="preserve">We let you manage your business, while </w:t>
        </w:r>
      </w:ins>
      <w:ins w:id="191" w:author="soheil zohreh" w:date="2021-11-15T20:57:00Z">
        <w:r w:rsidR="001030FC" w:rsidRPr="00D9756B">
          <w:rPr>
            <w:highlight w:val="yellow"/>
            <w:rPrChange w:id="192" w:author="soheil zohreh" w:date="2021-11-15T22:35:00Z">
              <w:rPr/>
            </w:rPrChange>
          </w:rPr>
          <w:t>you let us</w:t>
        </w:r>
      </w:ins>
      <w:ins w:id="193" w:author="soheil zohreh" w:date="2021-11-15T20:56:00Z">
        <w:r w:rsidRPr="00D9756B">
          <w:rPr>
            <w:highlight w:val="yellow"/>
            <w:rPrChange w:id="194" w:author="soheil zohreh" w:date="2021-11-15T22:35:00Z">
              <w:rPr/>
            </w:rPrChange>
          </w:rPr>
          <w:t xml:space="preserve"> manage your risk</w:t>
        </w:r>
        <w:r w:rsidR="001030FC" w:rsidRPr="00D9756B">
          <w:rPr>
            <w:highlight w:val="yellow"/>
            <w:rPrChange w:id="195" w:author="soheil zohreh" w:date="2021-11-15T22:35:00Z">
              <w:rPr/>
            </w:rPrChange>
          </w:rPr>
          <w:t>.</w:t>
        </w:r>
      </w:ins>
    </w:p>
    <w:p w14:paraId="7BEA7D80" w14:textId="77777777" w:rsidR="001030FC" w:rsidRPr="00D9756B" w:rsidRDefault="001030FC" w:rsidP="004F3774">
      <w:pPr>
        <w:jc w:val="center"/>
        <w:rPr>
          <w:ins w:id="196" w:author="soheil zohreh" w:date="2021-11-15T20:57:00Z"/>
          <w:highlight w:val="yellow"/>
          <w:rPrChange w:id="197" w:author="soheil zohreh" w:date="2021-11-15T22:35:00Z">
            <w:rPr>
              <w:ins w:id="198" w:author="soheil zohreh" w:date="2021-11-15T20:57:00Z"/>
            </w:rPr>
          </w:rPrChange>
        </w:rPr>
      </w:pPr>
    </w:p>
    <w:p w14:paraId="0582FB83" w14:textId="55B76413" w:rsidR="001030FC" w:rsidRDefault="001030FC">
      <w:pPr>
        <w:jc w:val="center"/>
        <w:rPr>
          <w:ins w:id="199" w:author="soheil zohreh" w:date="2021-11-21T14:24:00Z"/>
        </w:rPr>
      </w:pPr>
      <w:ins w:id="200" w:author="soheil zohreh" w:date="2021-11-15T20:57:00Z">
        <w:r w:rsidRPr="00D9756B">
          <w:rPr>
            <w:highlight w:val="yellow"/>
            <w:rPrChange w:id="201" w:author="soheil zohreh" w:date="2021-11-15T22:35:00Z">
              <w:rPr/>
            </w:rPrChange>
          </w:rPr>
          <w:t>Zip code</w:t>
        </w:r>
        <w:r w:rsidR="00DE3BF9" w:rsidRPr="00D9756B">
          <w:rPr>
            <w:highlight w:val="yellow"/>
            <w:rPrChange w:id="202" w:author="soheil zohreh" w:date="2021-11-15T22:35:00Z">
              <w:rPr/>
            </w:rPrChange>
          </w:rPr>
          <w:t xml:space="preserve"> goes here………</w:t>
        </w:r>
      </w:ins>
    </w:p>
    <w:p w14:paraId="52B58D83" w14:textId="77777777" w:rsidR="00024811" w:rsidRDefault="00024811">
      <w:pPr>
        <w:jc w:val="center"/>
        <w:rPr>
          <w:ins w:id="203" w:author="soheil zohreh" w:date="2021-11-21T14:25:00Z"/>
        </w:rPr>
      </w:pPr>
    </w:p>
    <w:p w14:paraId="6EFB49B5" w14:textId="10D96DF1" w:rsidR="00024811" w:rsidRDefault="00024811" w:rsidP="00024811">
      <w:pPr>
        <w:rPr>
          <w:ins w:id="204" w:author="soheil zohreh" w:date="2021-11-21T14:25:00Z"/>
        </w:rPr>
      </w:pPr>
      <w:ins w:id="205" w:author="soheil zohreh" w:date="2021-11-21T14:25:00Z">
        <w:r>
          <w:t>V4 STARTS HERE:</w:t>
        </w:r>
      </w:ins>
    </w:p>
    <w:p w14:paraId="4B3AE838" w14:textId="77777777" w:rsidR="000209FB" w:rsidRDefault="001914B5" w:rsidP="00024811">
      <w:pPr>
        <w:rPr>
          <w:ins w:id="206" w:author="soheil zohreh" w:date="2021-11-21T15:04:00Z"/>
        </w:rPr>
      </w:pPr>
      <w:ins w:id="207" w:author="soheil zohreh" w:date="2021-11-21T15:03:00Z">
        <w:r>
          <w:t xml:space="preserve">Contextual field help (on hover or </w:t>
        </w:r>
        <w:r w:rsidR="000209FB">
          <w:t xml:space="preserve">onclick tool help over </w:t>
        </w:r>
      </w:ins>
      <w:ins w:id="208" w:author="soheil zohreh" w:date="2021-11-21T15:04:00Z">
        <w:r w:rsidR="000209FB">
          <w:t>“?” associated with the field</w:t>
        </w:r>
      </w:ins>
    </w:p>
    <w:p w14:paraId="05664366" w14:textId="0A2AD0FA" w:rsidR="00AF43EE" w:rsidRDefault="00AF43EE" w:rsidP="00AF43EE">
      <w:pPr>
        <w:pStyle w:val="ListParagraph"/>
        <w:numPr>
          <w:ilvl w:val="0"/>
          <w:numId w:val="5"/>
        </w:numPr>
        <w:rPr>
          <w:ins w:id="209" w:author="soheil zohreh" w:date="2021-11-21T15:05:00Z"/>
        </w:rPr>
      </w:pPr>
      <w:ins w:id="210" w:author="soheil zohreh" w:date="2021-11-21T15:04:00Z">
        <w:r>
          <w:t>First name.</w:t>
        </w:r>
      </w:ins>
      <w:ins w:id="211" w:author="soheil zohreh" w:date="2021-11-21T15:05:00Z">
        <w:r w:rsidR="00863FBD">
          <w:t xml:space="preserve"> “Enter</w:t>
        </w:r>
      </w:ins>
      <w:ins w:id="212" w:author="soheil zohreh" w:date="2021-11-21T15:04:00Z">
        <w:r>
          <w:t xml:space="preserve"> your legal </w:t>
        </w:r>
      </w:ins>
      <w:ins w:id="213" w:author="soheil zohreh" w:date="2021-11-21T15:05:00Z">
        <w:r>
          <w:t>first name</w:t>
        </w:r>
        <w:r w:rsidR="00863FBD">
          <w:t>”</w:t>
        </w:r>
      </w:ins>
    </w:p>
    <w:p w14:paraId="464C7862" w14:textId="64585AFA" w:rsidR="00024811" w:rsidRDefault="00AF43EE" w:rsidP="00AF43EE">
      <w:pPr>
        <w:pStyle w:val="ListParagraph"/>
        <w:numPr>
          <w:ilvl w:val="0"/>
          <w:numId w:val="5"/>
        </w:numPr>
        <w:rPr>
          <w:ins w:id="214" w:author="soheil zohreh" w:date="2021-11-21T15:06:00Z"/>
        </w:rPr>
      </w:pPr>
      <w:ins w:id="215" w:author="soheil zohreh" w:date="2021-11-21T15:05:00Z">
        <w:r>
          <w:lastRenderedPageBreak/>
          <w:t>Last name. “</w:t>
        </w:r>
        <w:r w:rsidR="00863FBD">
          <w:t xml:space="preserve">Enter </w:t>
        </w:r>
      </w:ins>
      <w:ins w:id="216" w:author="soheil zohreh" w:date="2021-11-21T15:06:00Z">
        <w:r w:rsidR="00863FBD">
          <w:t>your legal last name</w:t>
        </w:r>
        <w:r w:rsidR="00F2777F">
          <w:t>”</w:t>
        </w:r>
      </w:ins>
    </w:p>
    <w:p w14:paraId="4CC91672" w14:textId="7A316724" w:rsidR="00F2777F" w:rsidRDefault="00AF4373" w:rsidP="00AF43EE">
      <w:pPr>
        <w:pStyle w:val="ListParagraph"/>
        <w:numPr>
          <w:ilvl w:val="0"/>
          <w:numId w:val="5"/>
        </w:numPr>
        <w:rPr>
          <w:ins w:id="217" w:author="soheil zohreh" w:date="2021-11-21T15:08:00Z"/>
        </w:rPr>
      </w:pPr>
      <w:ins w:id="218" w:author="soheil zohreh" w:date="2021-11-21T15:06:00Z">
        <w:r>
          <w:t xml:space="preserve">Registered </w:t>
        </w:r>
      </w:ins>
      <w:ins w:id="219" w:author="soheil zohreh" w:date="2021-11-21T15:07:00Z">
        <w:r>
          <w:t xml:space="preserve">business name. “Enter your business </w:t>
        </w:r>
        <w:r w:rsidR="004106AC">
          <w:t>name exactly as registered with the state</w:t>
        </w:r>
      </w:ins>
      <w:ins w:id="220" w:author="soheil zohreh" w:date="2021-11-21T15:08:00Z">
        <w:r w:rsidR="005F09A8">
          <w:t>”</w:t>
        </w:r>
      </w:ins>
    </w:p>
    <w:p w14:paraId="38786EEA" w14:textId="74BF1853" w:rsidR="005F09A8" w:rsidRDefault="00864744" w:rsidP="00AF43EE">
      <w:pPr>
        <w:pStyle w:val="ListParagraph"/>
        <w:numPr>
          <w:ilvl w:val="0"/>
          <w:numId w:val="5"/>
        </w:numPr>
        <w:rPr>
          <w:ins w:id="221" w:author="soheil zohreh" w:date="2021-11-21T15:15:00Z"/>
        </w:rPr>
      </w:pPr>
      <w:ins w:id="222" w:author="soheil zohreh" w:date="2021-11-21T15:13:00Z">
        <w:r>
          <w:t xml:space="preserve">Firm d/b/a. </w:t>
        </w:r>
      </w:ins>
      <w:ins w:id="223" w:author="soheil zohreh" w:date="2021-11-21T15:14:00Z">
        <w:r>
          <w:t xml:space="preserve">“Enter </w:t>
        </w:r>
        <w:r w:rsidRPr="00864744">
          <w:rPr>
            <w:rPrChange w:id="224" w:author="soheil zohreh" w:date="2021-11-21T15:14:00Z">
              <w:rPr>
                <w:rFonts w:ascii="Roboto" w:hAnsi="Roboto"/>
                <w:color w:val="444444"/>
                <w:shd w:val="clear" w:color="auto" w:fill="FFFFFF"/>
              </w:rPr>
            </w:rPrChange>
          </w:rPr>
          <w:t xml:space="preserve">legal name under </w:t>
        </w:r>
      </w:ins>
      <w:ins w:id="225" w:author="soheil zohreh" w:date="2021-11-21T15:15:00Z">
        <w:r w:rsidR="00DA2C30">
          <w:t>b</w:t>
        </w:r>
        <w:r w:rsidR="009D09DB">
          <w:t>usiness</w:t>
        </w:r>
      </w:ins>
      <w:ins w:id="226" w:author="soheil zohreh" w:date="2021-11-21T15:14:00Z">
        <w:r w:rsidRPr="00864744">
          <w:rPr>
            <w:rPrChange w:id="227" w:author="soheil zohreh" w:date="2021-11-21T15:14:00Z">
              <w:rPr>
                <w:rFonts w:ascii="Roboto" w:hAnsi="Roboto"/>
                <w:color w:val="444444"/>
                <w:shd w:val="clear" w:color="auto" w:fill="FFFFFF"/>
              </w:rPr>
            </w:rPrChange>
          </w:rPr>
          <w:t xml:space="preserve"> or operation is </w:t>
        </w:r>
      </w:ins>
      <w:ins w:id="228" w:author="soheil zohreh" w:date="2021-11-21T15:15:00Z">
        <w:r w:rsidR="00DA2C30">
          <w:t>Doing Business As</w:t>
        </w:r>
      </w:ins>
      <w:ins w:id="229" w:author="soheil zohreh" w:date="2021-11-21T15:14:00Z">
        <w:r w:rsidR="009D09DB">
          <w:t>”</w:t>
        </w:r>
      </w:ins>
    </w:p>
    <w:p w14:paraId="70A05CD9" w14:textId="082E2704" w:rsidR="00DA2C30" w:rsidRDefault="007614C8" w:rsidP="00AF43EE">
      <w:pPr>
        <w:pStyle w:val="ListParagraph"/>
        <w:numPr>
          <w:ilvl w:val="0"/>
          <w:numId w:val="5"/>
        </w:numPr>
        <w:rPr>
          <w:ins w:id="230" w:author="soheil zohreh" w:date="2021-11-21T15:17:00Z"/>
        </w:rPr>
      </w:pPr>
      <w:ins w:id="231" w:author="soheil zohreh" w:date="2021-11-21T15:16:00Z">
        <w:r>
          <w:t xml:space="preserve">Formerly </w:t>
        </w:r>
        <w:proofErr w:type="spellStart"/>
        <w:r>
          <w:t>knows</w:t>
        </w:r>
        <w:proofErr w:type="spellEnd"/>
        <w:r>
          <w:t xml:space="preserve"> as. “Enter the former name of your business”</w:t>
        </w:r>
      </w:ins>
    </w:p>
    <w:p w14:paraId="2B0B23FF" w14:textId="32E558C1" w:rsidR="00A225D1" w:rsidRDefault="00305E9B" w:rsidP="00AF43EE">
      <w:pPr>
        <w:pStyle w:val="ListParagraph"/>
        <w:numPr>
          <w:ilvl w:val="0"/>
          <w:numId w:val="5"/>
        </w:numPr>
        <w:rPr>
          <w:ins w:id="232" w:author="soheil zohreh" w:date="2021-11-21T15:19:00Z"/>
        </w:rPr>
      </w:pPr>
      <w:ins w:id="233" w:author="soheil zohreh" w:date="2021-11-21T15:19:00Z">
        <w:r>
          <w:t xml:space="preserve">Phone. “Enter a valid 10-digit business </w:t>
        </w:r>
        <w:r w:rsidR="00FA309B">
          <w:t>phone number”</w:t>
        </w:r>
      </w:ins>
    </w:p>
    <w:p w14:paraId="3B567731" w14:textId="7A7366EE" w:rsidR="00FA309B" w:rsidRDefault="00FA309B" w:rsidP="00AF43EE">
      <w:pPr>
        <w:pStyle w:val="ListParagraph"/>
        <w:numPr>
          <w:ilvl w:val="0"/>
          <w:numId w:val="5"/>
        </w:numPr>
        <w:rPr>
          <w:ins w:id="234" w:author="soheil zohreh" w:date="2021-11-21T15:20:00Z"/>
        </w:rPr>
      </w:pPr>
      <w:ins w:id="235" w:author="soheil zohreh" w:date="2021-11-21T15:19:00Z">
        <w:r>
          <w:t>Email</w:t>
        </w:r>
      </w:ins>
      <w:ins w:id="236" w:author="soheil zohreh" w:date="2021-11-21T15:20:00Z">
        <w:r>
          <w:t>. “Enter a valid business email</w:t>
        </w:r>
      </w:ins>
    </w:p>
    <w:p w14:paraId="514F6E26" w14:textId="3B077308" w:rsidR="00FA309B" w:rsidRDefault="007A1383" w:rsidP="00AF43EE">
      <w:pPr>
        <w:pStyle w:val="ListParagraph"/>
        <w:numPr>
          <w:ilvl w:val="0"/>
          <w:numId w:val="5"/>
        </w:numPr>
        <w:rPr>
          <w:ins w:id="237" w:author="soheil zohreh" w:date="2021-11-21T15:21:00Z"/>
        </w:rPr>
      </w:pPr>
      <w:ins w:id="238" w:author="soheil zohreh" w:date="2021-11-21T15:20:00Z">
        <w:r>
          <w:t>Address.”</w:t>
        </w:r>
      </w:ins>
      <w:ins w:id="239" w:author="soheil zohreh" w:date="2021-11-21T15:21:00Z">
        <w:r w:rsidR="00A0019B">
          <w:t xml:space="preserve"> </w:t>
        </w:r>
      </w:ins>
      <w:ins w:id="240" w:author="soheil zohreh" w:date="2021-11-21T15:20:00Z">
        <w:r>
          <w:t>Enter business address</w:t>
        </w:r>
      </w:ins>
      <w:ins w:id="241" w:author="soheil zohreh" w:date="2021-11-21T15:21:00Z">
        <w:r w:rsidR="00BD17E5">
          <w:t>”</w:t>
        </w:r>
      </w:ins>
    </w:p>
    <w:p w14:paraId="591BD63A" w14:textId="2E9ECA30" w:rsidR="00BD17E5" w:rsidRDefault="00AA78C3" w:rsidP="00AF43EE">
      <w:pPr>
        <w:pStyle w:val="ListParagraph"/>
        <w:numPr>
          <w:ilvl w:val="0"/>
          <w:numId w:val="5"/>
        </w:numPr>
        <w:rPr>
          <w:ins w:id="242" w:author="soheil zohreh" w:date="2021-11-21T15:22:00Z"/>
        </w:rPr>
      </w:pPr>
      <w:ins w:id="243" w:author="soheil zohreh" w:date="2021-11-21T15:22:00Z">
        <w:r>
          <w:t>C</w:t>
        </w:r>
        <w:r w:rsidR="00A0019B">
          <w:t>ity</w:t>
        </w:r>
        <w:r>
          <w:t>. “Enter th</w:t>
        </w:r>
        <w:r w:rsidR="001A5B8B">
          <w:t>e city in which your business is headquartered”</w:t>
        </w:r>
      </w:ins>
    </w:p>
    <w:p w14:paraId="4D59A1AA" w14:textId="44656844" w:rsidR="001A5B8B" w:rsidRDefault="001A5B8B" w:rsidP="00AF43EE">
      <w:pPr>
        <w:pStyle w:val="ListParagraph"/>
        <w:numPr>
          <w:ilvl w:val="0"/>
          <w:numId w:val="5"/>
        </w:numPr>
        <w:rPr>
          <w:ins w:id="244" w:author="soheil zohreh" w:date="2021-11-21T15:23:00Z"/>
        </w:rPr>
      </w:pPr>
      <w:ins w:id="245" w:author="soheil zohreh" w:date="2021-11-21T15:23:00Z">
        <w:r>
          <w:t>State. “Select the state</w:t>
        </w:r>
        <w:r w:rsidR="003008FD">
          <w:t xml:space="preserve"> in which your business is headquartered”</w:t>
        </w:r>
      </w:ins>
    </w:p>
    <w:p w14:paraId="43E24C54" w14:textId="0C30DB88" w:rsidR="003008FD" w:rsidRDefault="003008FD" w:rsidP="00AF43EE">
      <w:pPr>
        <w:pStyle w:val="ListParagraph"/>
        <w:numPr>
          <w:ilvl w:val="0"/>
          <w:numId w:val="5"/>
        </w:numPr>
        <w:rPr>
          <w:ins w:id="246" w:author="soheil zohreh" w:date="2021-11-21T15:23:00Z"/>
        </w:rPr>
      </w:pPr>
      <w:ins w:id="247" w:author="soheil zohreh" w:date="2021-11-21T15:23:00Z">
        <w:r>
          <w:t>Zip. “Enter a valid 5-digit zip code”</w:t>
        </w:r>
      </w:ins>
    </w:p>
    <w:p w14:paraId="0694CBDC" w14:textId="4B3931DD" w:rsidR="003008FD" w:rsidRDefault="004F5144" w:rsidP="00AF43EE">
      <w:pPr>
        <w:pStyle w:val="ListParagraph"/>
        <w:numPr>
          <w:ilvl w:val="0"/>
          <w:numId w:val="5"/>
        </w:numPr>
        <w:rPr>
          <w:ins w:id="248" w:author="soheil zohreh" w:date="2021-11-21T15:28:00Z"/>
        </w:rPr>
      </w:pPr>
      <w:ins w:id="249" w:author="soheil zohreh" w:date="2021-11-21T15:26:00Z">
        <w:r>
          <w:t>Business structure. “</w:t>
        </w:r>
      </w:ins>
      <w:ins w:id="250" w:author="soheil zohreh" w:date="2021-11-21T15:28:00Z">
        <w:r w:rsidR="00CF4D36">
          <w:t>W</w:t>
        </w:r>
      </w:ins>
      <w:ins w:id="251" w:author="soheil zohreh" w:date="2021-11-21T15:27:00Z">
        <w:r w:rsidR="00E11357">
          <w:t xml:space="preserve">e </w:t>
        </w:r>
      </w:ins>
      <w:ins w:id="252" w:author="soheil zohreh" w:date="2021-11-21T15:29:00Z">
        <w:r w:rsidR="0024556F">
          <w:t xml:space="preserve">offer </w:t>
        </w:r>
      </w:ins>
      <w:ins w:id="253" w:author="soheil zohreh" w:date="2021-11-21T15:27:00Z">
        <w:r w:rsidR="000F7059">
          <w:t>insur</w:t>
        </w:r>
      </w:ins>
      <w:ins w:id="254" w:author="soheil zohreh" w:date="2021-11-21T15:29:00Z">
        <w:r w:rsidR="0024556F">
          <w:t>ance for</w:t>
        </w:r>
      </w:ins>
      <w:ins w:id="255" w:author="soheil zohreh" w:date="2021-11-21T15:27:00Z">
        <w:r w:rsidR="00E11357">
          <w:t xml:space="preserve"> sole proprietorship, LLC, or corporate str</w:t>
        </w:r>
        <w:r w:rsidR="000F7059">
          <w:t>uctures, please</w:t>
        </w:r>
      </w:ins>
      <w:ins w:id="256" w:author="soheil zohreh" w:date="2021-11-21T15:28:00Z">
        <w:r w:rsidR="000F7059">
          <w:t xml:space="preserve"> select the valid legal structure of your business”</w:t>
        </w:r>
      </w:ins>
    </w:p>
    <w:p w14:paraId="5B7626A5" w14:textId="23BACDA5" w:rsidR="000F7059" w:rsidRDefault="00CF4D36" w:rsidP="00AF43EE">
      <w:pPr>
        <w:pStyle w:val="ListParagraph"/>
        <w:numPr>
          <w:ilvl w:val="0"/>
          <w:numId w:val="5"/>
        </w:numPr>
        <w:rPr>
          <w:ins w:id="257" w:author="soheil zohreh" w:date="2021-11-21T15:30:00Z"/>
        </w:rPr>
      </w:pPr>
      <w:ins w:id="258" w:author="soheil zohreh" w:date="2021-11-21T15:28:00Z">
        <w:r>
          <w:t xml:space="preserve">Business Age. </w:t>
        </w:r>
      </w:ins>
      <w:ins w:id="259" w:author="soheil zohreh" w:date="2021-11-21T15:29:00Z">
        <w:r w:rsidR="0024556F">
          <w:t>“</w:t>
        </w:r>
      </w:ins>
      <w:ins w:id="260" w:author="soheil zohreh" w:date="2021-11-21T15:30:00Z">
        <w:r w:rsidR="004E476A">
          <w:t>Select the appropriate age of the business”</w:t>
        </w:r>
      </w:ins>
    </w:p>
    <w:p w14:paraId="77B7AB9B" w14:textId="2D51D742" w:rsidR="004E476A" w:rsidRDefault="004E476A" w:rsidP="00AF43EE">
      <w:pPr>
        <w:pStyle w:val="ListParagraph"/>
        <w:numPr>
          <w:ilvl w:val="0"/>
          <w:numId w:val="5"/>
        </w:numPr>
        <w:rPr>
          <w:ins w:id="261" w:author="soheil zohreh" w:date="2021-11-21T15:33:00Z"/>
        </w:rPr>
      </w:pPr>
      <w:ins w:id="262" w:author="soheil zohreh" w:date="2021-11-21T15:30:00Z">
        <w:r>
          <w:t xml:space="preserve">Employee Count. “Select the appropriate number of employees </w:t>
        </w:r>
        <w:r w:rsidR="001A6FDB">
          <w:t xml:space="preserve">of your </w:t>
        </w:r>
      </w:ins>
      <w:ins w:id="263" w:author="soheil zohreh" w:date="2021-11-21T15:31:00Z">
        <w:r w:rsidR="001A6FDB">
          <w:t>business under the policy</w:t>
        </w:r>
      </w:ins>
      <w:ins w:id="264" w:author="soheil zohreh" w:date="2021-11-21T15:32:00Z">
        <w:r w:rsidR="00247798">
          <w:t xml:space="preserve">, including </w:t>
        </w:r>
        <w:r w:rsidR="00FD3134">
          <w:t>contingent workers representing your business</w:t>
        </w:r>
      </w:ins>
      <w:ins w:id="265" w:author="soheil zohreh" w:date="2021-11-21T16:02:00Z">
        <w:r w:rsidR="00110992">
          <w:t>.</w:t>
        </w:r>
      </w:ins>
      <w:ins w:id="266" w:author="soheil zohreh" w:date="2021-11-21T15:45:00Z">
        <w:r w:rsidR="00660CC1">
          <w:t xml:space="preserve"> </w:t>
        </w:r>
        <w:proofErr w:type="spellStart"/>
        <w:r w:rsidR="00660CC1">
          <w:t>In</w:t>
        </w:r>
      </w:ins>
      <w:ins w:id="267" w:author="soheil zohreh" w:date="2021-11-21T15:46:00Z">
        <w:r w:rsidR="00660CC1">
          <w:t>suranceMaster</w:t>
        </w:r>
        <w:proofErr w:type="spellEnd"/>
        <w:r w:rsidR="00660CC1">
          <w:t xml:space="preserve"> do not currently provide </w:t>
        </w:r>
      </w:ins>
      <w:ins w:id="268" w:author="soheil zohreh" w:date="2021-11-21T15:47:00Z">
        <w:r w:rsidR="0062767B">
          <w:t xml:space="preserve">insurance </w:t>
        </w:r>
        <w:r w:rsidR="00741FC2">
          <w:t xml:space="preserve">when your employee count is </w:t>
        </w:r>
        <w:proofErr w:type="gramStart"/>
        <w:r w:rsidR="00741FC2">
          <w:t>in excess of</w:t>
        </w:r>
        <w:proofErr w:type="gramEnd"/>
        <w:r w:rsidR="00741FC2">
          <w:t xml:space="preserve"> 25</w:t>
        </w:r>
      </w:ins>
      <w:ins w:id="269" w:author="soheil zohreh" w:date="2021-11-21T15:31:00Z">
        <w:r w:rsidR="001A6FDB">
          <w:t>”</w:t>
        </w:r>
      </w:ins>
    </w:p>
    <w:p w14:paraId="623CEC14" w14:textId="77777777" w:rsidR="00E329B8" w:rsidRDefault="00D17D41" w:rsidP="00AF43EE">
      <w:pPr>
        <w:pStyle w:val="ListParagraph"/>
        <w:numPr>
          <w:ilvl w:val="0"/>
          <w:numId w:val="5"/>
        </w:numPr>
        <w:rPr>
          <w:ins w:id="270" w:author="soheil zohreh" w:date="2021-11-21T15:36:00Z"/>
        </w:rPr>
      </w:pPr>
      <w:ins w:id="271" w:author="soheil zohreh" w:date="2021-11-21T15:35:00Z">
        <w:r>
          <w:t>Last year revenue</w:t>
        </w:r>
        <w:r w:rsidR="001156A6">
          <w:t xml:space="preserve">. “Enter </w:t>
        </w:r>
      </w:ins>
      <w:ins w:id="272" w:author="soheil zohreh" w:date="2021-11-21T15:36:00Z">
        <w:r w:rsidR="00E329B8">
          <w:t>last year’s revenue”</w:t>
        </w:r>
      </w:ins>
    </w:p>
    <w:p w14:paraId="55DD57B7" w14:textId="2B4156FB" w:rsidR="006D26BB" w:rsidRDefault="00391E0D" w:rsidP="00AF43EE">
      <w:pPr>
        <w:pStyle w:val="ListParagraph"/>
        <w:numPr>
          <w:ilvl w:val="0"/>
          <w:numId w:val="5"/>
        </w:numPr>
        <w:rPr>
          <w:ins w:id="273" w:author="soheil zohreh" w:date="2021-11-21T15:50:00Z"/>
        </w:rPr>
      </w:pPr>
      <w:ins w:id="274" w:author="soheil zohreh" w:date="2021-11-21T15:38:00Z">
        <w:r>
          <w:t xml:space="preserve">Projected revenue. “Enter your forecasted revenue under the </w:t>
        </w:r>
        <w:r w:rsidR="000668AE">
          <w:t>policy</w:t>
        </w:r>
      </w:ins>
      <w:proofErr w:type="gramStart"/>
      <w:ins w:id="275" w:author="soheil zohreh" w:date="2021-11-21T15:39:00Z">
        <w:r w:rsidR="000668AE">
          <w:t xml:space="preserve">. </w:t>
        </w:r>
        <w:r w:rsidR="004F72EB">
          <w:t xml:space="preserve"> </w:t>
        </w:r>
      </w:ins>
      <w:proofErr w:type="spellStart"/>
      <w:proofErr w:type="gramEnd"/>
      <w:ins w:id="276" w:author="soheil zohreh" w:date="2021-11-21T15:44:00Z">
        <w:r w:rsidR="00DF0880">
          <w:t>InsuranceMasters</w:t>
        </w:r>
        <w:proofErr w:type="spellEnd"/>
        <w:r w:rsidR="00DF0880">
          <w:t xml:space="preserve"> do not offe</w:t>
        </w:r>
      </w:ins>
      <w:ins w:id="277" w:author="soheil zohreh" w:date="2021-11-21T15:45:00Z">
        <w:r w:rsidR="00DF0880">
          <w:t xml:space="preserve">r insurance for </w:t>
        </w:r>
        <w:r w:rsidR="00233CE5">
          <w:t>revenues exceeding $25M/</w:t>
        </w:r>
        <w:proofErr w:type="gramStart"/>
        <w:r w:rsidR="00233CE5">
          <w:t xml:space="preserve">yr.  </w:t>
        </w:r>
      </w:ins>
      <w:proofErr w:type="gramEnd"/>
      <w:ins w:id="278" w:author="soheil zohreh" w:date="2021-11-21T15:39:00Z">
        <w:r w:rsidR="004F72EB">
          <w:t>Your monthly payment will be adjusted on monthly basis</w:t>
        </w:r>
        <w:r w:rsidR="00E950F5">
          <w:t xml:space="preserve"> </w:t>
        </w:r>
      </w:ins>
      <w:ins w:id="279" w:author="soheil zohreh" w:date="2021-11-21T15:40:00Z">
        <w:r w:rsidR="00E950F5">
          <w:t>depending on your actual reported revenues</w:t>
        </w:r>
        <w:proofErr w:type="gramStart"/>
        <w:r w:rsidR="00CA6A1B">
          <w:t xml:space="preserve">.  </w:t>
        </w:r>
        <w:proofErr w:type="gramEnd"/>
        <w:r w:rsidR="00CA6A1B">
          <w:t>Your business will be ren</w:t>
        </w:r>
      </w:ins>
      <w:ins w:id="280" w:author="soheil zohreh" w:date="2021-11-21T15:41:00Z">
        <w:r w:rsidR="00CA6A1B">
          <w:t xml:space="preserve">ewed at the end of term, based on your </w:t>
        </w:r>
        <w:r w:rsidR="00AC39CE">
          <w:t>last year’s actual revenues</w:t>
        </w:r>
        <w:proofErr w:type="gramStart"/>
        <w:r w:rsidR="00AC39CE">
          <w:t xml:space="preserve">.  </w:t>
        </w:r>
        <w:proofErr w:type="gramEnd"/>
        <w:r w:rsidR="00503527">
          <w:t>Under-reporting your revenu</w:t>
        </w:r>
      </w:ins>
      <w:ins w:id="281" w:author="soheil zohreh" w:date="2021-11-21T15:42:00Z">
        <w:r w:rsidR="00503527">
          <w:t xml:space="preserve">es may result in cancelation or </w:t>
        </w:r>
        <w:r w:rsidR="006D26BB">
          <w:t>lack of proper coverage associated with any incident</w:t>
        </w:r>
      </w:ins>
      <w:ins w:id="282" w:author="soheil zohreh" w:date="2021-11-21T15:38:00Z">
        <w:r w:rsidR="000668AE">
          <w:t>”</w:t>
        </w:r>
      </w:ins>
    </w:p>
    <w:p w14:paraId="31FF4381" w14:textId="558412E7" w:rsidR="00F4181F" w:rsidRDefault="00F4181F" w:rsidP="00AF43EE">
      <w:pPr>
        <w:pStyle w:val="ListParagraph"/>
        <w:numPr>
          <w:ilvl w:val="0"/>
          <w:numId w:val="5"/>
        </w:numPr>
        <w:rPr>
          <w:ins w:id="283" w:author="soheil zohreh" w:date="2021-11-21T15:42:00Z"/>
        </w:rPr>
      </w:pPr>
      <w:ins w:id="284" w:author="soheil zohreh" w:date="2021-11-21T15:50:00Z">
        <w:r>
          <w:t xml:space="preserve">Business nature. “Please select the </w:t>
        </w:r>
        <w:r w:rsidR="00B45430">
          <w:t>appropriate nature of your business</w:t>
        </w:r>
        <w:proofErr w:type="gramStart"/>
        <w:r w:rsidR="00B45430">
          <w:t xml:space="preserve">.  </w:t>
        </w:r>
        <w:proofErr w:type="gramEnd"/>
        <w:r w:rsidR="00B45430">
          <w:t>You</w:t>
        </w:r>
      </w:ins>
      <w:ins w:id="285" w:author="soheil zohreh" w:date="2021-11-21T15:51:00Z">
        <w:r w:rsidR="00B45430">
          <w:t xml:space="preserve">r </w:t>
        </w:r>
        <w:r w:rsidR="003A7DFF">
          <w:t>policy and associated payments due will be adjusted</w:t>
        </w:r>
      </w:ins>
      <w:ins w:id="286" w:author="soheil zohreh" w:date="2021-11-21T15:52:00Z">
        <w:r w:rsidR="00687CEA">
          <w:t xml:space="preserve"> </w:t>
        </w:r>
      </w:ins>
      <w:ins w:id="287" w:author="soheil zohreh" w:date="2021-11-21T15:51:00Z">
        <w:r w:rsidR="00EB7D24">
          <w:t>if the actual business nature differs from</w:t>
        </w:r>
      </w:ins>
      <w:ins w:id="288" w:author="soheil zohreh" w:date="2021-11-21T15:52:00Z">
        <w:r w:rsidR="00EB7D24">
          <w:t xml:space="preserve"> your selection</w:t>
        </w:r>
        <w:r w:rsidR="00687CEA">
          <w:t xml:space="preserve">. </w:t>
        </w:r>
      </w:ins>
      <w:ins w:id="289" w:author="soheil zohreh" w:date="2021-11-21T15:54:00Z">
        <w:r w:rsidR="00930500">
          <w:t>“</w:t>
        </w:r>
      </w:ins>
      <w:ins w:id="290" w:author="soheil zohreh" w:date="2021-11-21T15:52:00Z">
        <w:r w:rsidR="00687CEA">
          <w:t>You have the right to cancel with 30-day notice”</w:t>
        </w:r>
      </w:ins>
    </w:p>
    <w:p w14:paraId="1B44025E" w14:textId="7334C646" w:rsidR="00FD3134" w:rsidRDefault="001156A6" w:rsidP="00AF43EE">
      <w:pPr>
        <w:pStyle w:val="ListParagraph"/>
        <w:numPr>
          <w:ilvl w:val="0"/>
          <w:numId w:val="5"/>
        </w:numPr>
        <w:rPr>
          <w:ins w:id="291" w:author="soheil zohreh" w:date="2021-11-21T15:58:00Z"/>
        </w:rPr>
      </w:pPr>
      <w:ins w:id="292" w:author="soheil zohreh" w:date="2021-11-21T15:35:00Z">
        <w:r>
          <w:t xml:space="preserve"> </w:t>
        </w:r>
      </w:ins>
      <w:ins w:id="293" w:author="soheil zohreh" w:date="2021-11-21T15:54:00Z">
        <w:r w:rsidR="008222BE">
          <w:t>Start date</w:t>
        </w:r>
        <w:r w:rsidR="00930500">
          <w:t xml:space="preserve">. “Date on which your policy starts, </w:t>
        </w:r>
      </w:ins>
      <w:ins w:id="294" w:author="soheil zohreh" w:date="2021-11-28T12:51:00Z">
        <w:r w:rsidR="00FD2A6E">
          <w:t xml:space="preserve">must start today or later and </w:t>
        </w:r>
      </w:ins>
      <w:ins w:id="295" w:author="soheil zohreh" w:date="2021-11-21T15:54:00Z">
        <w:r w:rsidR="00930500">
          <w:t>cannot be more than 90 days</w:t>
        </w:r>
        <w:r w:rsidR="00A4334E">
          <w:t xml:space="preserve"> from today</w:t>
        </w:r>
      </w:ins>
      <w:ins w:id="296" w:author="soheil zohreh" w:date="2021-11-21T15:55:00Z">
        <w:r w:rsidR="00A4334E">
          <w:t>”</w:t>
        </w:r>
      </w:ins>
    </w:p>
    <w:p w14:paraId="49C1BBCA" w14:textId="07F8B882" w:rsidR="00B06CD7" w:rsidRDefault="00B06CD7" w:rsidP="00AF43EE">
      <w:pPr>
        <w:pStyle w:val="ListParagraph"/>
        <w:numPr>
          <w:ilvl w:val="0"/>
          <w:numId w:val="5"/>
        </w:numPr>
        <w:rPr>
          <w:ins w:id="297" w:author="soheil zohreh" w:date="2021-11-21T16:00:00Z"/>
        </w:rPr>
      </w:pPr>
      <w:ins w:id="298" w:author="soheil zohreh" w:date="2021-11-21T15:58:00Z">
        <w:r>
          <w:t>Deductible. “</w:t>
        </w:r>
      </w:ins>
      <w:ins w:id="299" w:author="soheil zohreh" w:date="2021-11-21T16:00:00Z">
        <w:r w:rsidR="00340D9B">
          <w:t>Y</w:t>
        </w:r>
      </w:ins>
      <w:ins w:id="300" w:author="soheil zohreh" w:date="2021-11-21T15:59:00Z">
        <w:r w:rsidR="00F36157">
          <w:t>ou may select the option for your deductible</w:t>
        </w:r>
        <w:r w:rsidR="00201E59">
          <w:t>- the amount you pay ou</w:t>
        </w:r>
      </w:ins>
      <w:ins w:id="301" w:author="soheil zohreh" w:date="2021-11-28T12:50:00Z">
        <w:r w:rsidR="003C4446">
          <w:t>t</w:t>
        </w:r>
      </w:ins>
      <w:ins w:id="302" w:author="soheil zohreh" w:date="2021-11-21T15:59:00Z">
        <w:r w:rsidR="00201E59">
          <w:t xml:space="preserve"> of pocket b</w:t>
        </w:r>
      </w:ins>
      <w:ins w:id="303" w:author="soheil zohreh" w:date="2021-11-21T16:00:00Z">
        <w:r w:rsidR="00201E59">
          <w:t xml:space="preserve">efore </w:t>
        </w:r>
        <w:proofErr w:type="spellStart"/>
        <w:r w:rsidR="00201E59">
          <w:t>InsuranceMaters</w:t>
        </w:r>
        <w:proofErr w:type="spellEnd"/>
        <w:r w:rsidR="00201E59">
          <w:t xml:space="preserve"> coverage </w:t>
        </w:r>
        <w:r w:rsidR="00340D9B">
          <w:t>applies”</w:t>
        </w:r>
      </w:ins>
    </w:p>
    <w:p w14:paraId="080C94DA" w14:textId="3D1283A9" w:rsidR="00340D9B" w:rsidRDefault="00340D9B">
      <w:pPr>
        <w:pStyle w:val="ListParagraph"/>
        <w:numPr>
          <w:ilvl w:val="0"/>
          <w:numId w:val="5"/>
        </w:numPr>
        <w:rPr>
          <w:ins w:id="304" w:author="soheil zohreh" w:date="2021-11-21T20:50:00Z"/>
        </w:rPr>
      </w:pPr>
      <w:ins w:id="305" w:author="soheil zohreh" w:date="2021-11-21T16:00:00Z">
        <w:r>
          <w:t>Coverage per Incident. “</w:t>
        </w:r>
        <w:r w:rsidR="005066E2">
          <w:t>You may select the optio</w:t>
        </w:r>
      </w:ins>
      <w:ins w:id="306" w:author="soheil zohreh" w:date="2021-11-21T16:01:00Z">
        <w:r w:rsidR="005066E2">
          <w:t xml:space="preserve">n for coverage per incident- the maximum </w:t>
        </w:r>
        <w:r w:rsidR="00347346">
          <w:t xml:space="preserve">amount of liability </w:t>
        </w:r>
        <w:r w:rsidR="00A42964">
          <w:t>covered per in</w:t>
        </w:r>
      </w:ins>
      <w:ins w:id="307" w:author="soheil zohreh" w:date="2021-11-21T16:02:00Z">
        <w:r w:rsidR="00A42964">
          <w:t>cident including your deductible”</w:t>
        </w:r>
      </w:ins>
    </w:p>
    <w:p w14:paraId="0A51B686" w14:textId="17540423" w:rsidR="00DC11B7" w:rsidRDefault="00DC11B7" w:rsidP="00DC11B7">
      <w:pPr>
        <w:rPr>
          <w:ins w:id="308" w:author="soheil zohreh" w:date="2021-11-21T20:50:00Z"/>
        </w:rPr>
      </w:pPr>
    </w:p>
    <w:p w14:paraId="0D2F764E" w14:textId="12228C5F" w:rsidR="00DC11B7" w:rsidRPr="00E62537" w:rsidRDefault="00DC11B7" w:rsidP="00DC11B7">
      <w:pPr>
        <w:rPr>
          <w:ins w:id="309" w:author="soheil zohreh" w:date="2021-11-21T20:55:00Z"/>
          <w:b/>
          <w:bCs/>
          <w:sz w:val="36"/>
          <w:szCs w:val="36"/>
          <w:rPrChange w:id="310" w:author="soheil zohreh" w:date="2021-11-21T22:35:00Z">
            <w:rPr>
              <w:ins w:id="311" w:author="soheil zohreh" w:date="2021-11-21T20:55:00Z"/>
            </w:rPr>
          </w:rPrChange>
        </w:rPr>
      </w:pPr>
      <w:ins w:id="312" w:author="soheil zohreh" w:date="2021-11-21T20:50:00Z">
        <w:r w:rsidRPr="00E62537">
          <w:rPr>
            <w:b/>
            <w:bCs/>
            <w:sz w:val="36"/>
            <w:szCs w:val="36"/>
            <w:rPrChange w:id="313" w:author="soheil zohreh" w:date="2021-11-21T22:35:00Z">
              <w:rPr/>
            </w:rPrChange>
          </w:rPr>
          <w:t>FAQ</w:t>
        </w:r>
      </w:ins>
    </w:p>
    <w:p w14:paraId="76EB5653" w14:textId="06FCB0B0" w:rsidR="00091C35" w:rsidRDefault="007C08CD" w:rsidP="00DC11B7">
      <w:pPr>
        <w:rPr>
          <w:ins w:id="314" w:author="soheil zohreh" w:date="2021-11-21T20:56:00Z"/>
        </w:rPr>
      </w:pPr>
      <w:ins w:id="315" w:author="soheil zohreh" w:date="2021-11-21T20:55:00Z">
        <w:r>
          <w:t>Q</w:t>
        </w:r>
      </w:ins>
      <w:ins w:id="316" w:author="soheil zohreh" w:date="2021-11-21T20:56:00Z">
        <w:r w:rsidR="00772F3B">
          <w:t>:</w:t>
        </w:r>
      </w:ins>
      <w:ins w:id="317" w:author="soheil zohreh" w:date="2021-11-21T20:55:00Z">
        <w:r>
          <w:t xml:space="preserve"> </w:t>
        </w:r>
      </w:ins>
      <w:ins w:id="318" w:author="soheil zohreh" w:date="2021-11-21T20:56:00Z">
        <w:r w:rsidR="00110934">
          <w:t xml:space="preserve">Why </w:t>
        </w:r>
        <w:proofErr w:type="spellStart"/>
        <w:r w:rsidR="00110934">
          <w:t>InsuranceMasters</w:t>
        </w:r>
        <w:proofErr w:type="spellEnd"/>
      </w:ins>
    </w:p>
    <w:p w14:paraId="4F970121" w14:textId="6C00C7B7" w:rsidR="00772F3B" w:rsidRDefault="00772F3B" w:rsidP="00772F3B">
      <w:pPr>
        <w:ind w:left="720"/>
        <w:rPr>
          <w:ins w:id="319" w:author="soheil zohreh" w:date="2021-11-21T21:13:00Z"/>
        </w:rPr>
      </w:pPr>
      <w:ins w:id="320" w:author="soheil zohreh" w:date="2021-11-21T20:56:00Z">
        <w:r>
          <w:t xml:space="preserve">A: </w:t>
        </w:r>
      </w:ins>
      <w:proofErr w:type="spellStart"/>
      <w:ins w:id="321" w:author="soheil zohreh" w:date="2021-11-21T20:57:00Z">
        <w:r w:rsidR="00ED2ED7">
          <w:t>InsuranceMaster</w:t>
        </w:r>
        <w:proofErr w:type="spellEnd"/>
        <w:r w:rsidR="00ED2ED7">
          <w:t xml:space="preserve"> specializes </w:t>
        </w:r>
      </w:ins>
      <w:ins w:id="322" w:author="soheil zohreh" w:date="2021-11-21T21:00:00Z">
        <w:r w:rsidR="00C45318">
          <w:t>in</w:t>
        </w:r>
      </w:ins>
      <w:ins w:id="323" w:author="soheil zohreh" w:date="2021-11-21T20:57:00Z">
        <w:r w:rsidR="00ED2ED7">
          <w:t xml:space="preserve"> </w:t>
        </w:r>
      </w:ins>
      <w:ins w:id="324" w:author="soheil zohreh" w:date="2021-11-21T21:00:00Z">
        <w:r w:rsidR="00C45318">
          <w:t xml:space="preserve">providing </w:t>
        </w:r>
      </w:ins>
      <w:ins w:id="325" w:author="soheil zohreh" w:date="2021-11-21T20:57:00Z">
        <w:r w:rsidR="00ED2ED7">
          <w:t>General L</w:t>
        </w:r>
      </w:ins>
      <w:ins w:id="326" w:author="soheil zohreh" w:date="2021-11-21T20:58:00Z">
        <w:r w:rsidR="00D5111B">
          <w:t>iability insurance out-of-the-box</w:t>
        </w:r>
      </w:ins>
      <w:proofErr w:type="gramStart"/>
      <w:ins w:id="327" w:author="soheil zohreh" w:date="2021-11-21T20:59:00Z">
        <w:r w:rsidR="00000544">
          <w:t xml:space="preserve">.  </w:t>
        </w:r>
        <w:proofErr w:type="gramEnd"/>
        <w:r w:rsidR="00000544">
          <w:t xml:space="preserve">All </w:t>
        </w:r>
      </w:ins>
      <w:ins w:id="328" w:author="soheil zohreh" w:date="2021-11-21T20:58:00Z">
        <w:r w:rsidR="00000544">
          <w:t>customization</w:t>
        </w:r>
      </w:ins>
      <w:ins w:id="329" w:author="soheil zohreh" w:date="2021-11-21T20:59:00Z">
        <w:r w:rsidR="003F56D0">
          <w:t xml:space="preserve">s happen through a series of brief </w:t>
        </w:r>
      </w:ins>
      <w:ins w:id="330" w:author="soheil zohreh" w:date="2021-11-21T21:03:00Z">
        <w:r w:rsidR="00AA7AD1">
          <w:t xml:space="preserve">interactive </w:t>
        </w:r>
      </w:ins>
      <w:ins w:id="331" w:author="soheil zohreh" w:date="2021-11-21T21:02:00Z">
        <w:r w:rsidR="00AA7AD1">
          <w:t>online Q&amp;</w:t>
        </w:r>
        <w:proofErr w:type="gramStart"/>
        <w:r w:rsidR="00AA7AD1">
          <w:t>A</w:t>
        </w:r>
      </w:ins>
      <w:ins w:id="332" w:author="soheil zohreh" w:date="2021-11-21T21:03:00Z">
        <w:r w:rsidR="004D3002">
          <w:t xml:space="preserve">.  </w:t>
        </w:r>
      </w:ins>
      <w:proofErr w:type="gramEnd"/>
      <w:ins w:id="333" w:author="soheil zohreh" w:date="2021-11-21T21:07:00Z">
        <w:r w:rsidR="009F4658">
          <w:t>This deep</w:t>
        </w:r>
      </w:ins>
      <w:ins w:id="334" w:author="soheil zohreh" w:date="2021-11-21T21:08:00Z">
        <w:r w:rsidR="00182396">
          <w:t xml:space="preserve"> specialization </w:t>
        </w:r>
        <w:r w:rsidR="00D258A8">
          <w:t>allows our firm to laser focus on one type of in</w:t>
        </w:r>
      </w:ins>
      <w:ins w:id="335" w:author="soheil zohreh" w:date="2021-11-21T21:09:00Z">
        <w:r w:rsidR="00D258A8">
          <w:t xml:space="preserve">surance </w:t>
        </w:r>
      </w:ins>
      <w:ins w:id="336" w:author="soheil zohreh" w:date="2021-11-21T21:11:00Z">
        <w:r w:rsidR="00135D30">
          <w:t>in the</w:t>
        </w:r>
      </w:ins>
      <w:ins w:id="337" w:author="soheil zohreh" w:date="2021-11-21T21:09:00Z">
        <w:r w:rsidR="00D258A8">
          <w:t xml:space="preserve"> </w:t>
        </w:r>
      </w:ins>
      <w:ins w:id="338" w:author="soheil zohreh" w:date="2021-11-21T21:10:00Z">
        <w:r w:rsidR="004A69CF">
          <w:t>targe</w:t>
        </w:r>
      </w:ins>
      <w:ins w:id="339" w:author="soheil zohreh" w:date="2021-11-21T21:11:00Z">
        <w:r w:rsidR="004A69CF">
          <w:t>t</w:t>
        </w:r>
      </w:ins>
      <w:ins w:id="340" w:author="soheil zohreh" w:date="2021-11-21T21:09:00Z">
        <w:r w:rsidR="00820163">
          <w:t xml:space="preserve"> small business market</w:t>
        </w:r>
      </w:ins>
      <w:ins w:id="341" w:author="soheil zohreh" w:date="2021-11-21T21:11:00Z">
        <w:r w:rsidR="00C10224">
          <w:t>, and in</w:t>
        </w:r>
      </w:ins>
      <w:ins w:id="342" w:author="soheil zohreh" w:date="2021-11-21T21:12:00Z">
        <w:r w:rsidR="00C10224">
          <w:t xml:space="preserve"> turn simple and no-hassle, and efficient </w:t>
        </w:r>
        <w:r w:rsidR="00A01070">
          <w:t>binding journey and claim processing, including auto</w:t>
        </w:r>
      </w:ins>
      <w:ins w:id="343" w:author="soheil zohreh" w:date="2021-11-21T21:13:00Z">
        <w:r w:rsidR="00A01070">
          <w:t xml:space="preserve">-adjusting renewals for you, meeting your needs, so you can focus on your business, leaving managing your risk to </w:t>
        </w:r>
        <w:proofErr w:type="spellStart"/>
        <w:r w:rsidR="00A01070">
          <w:t>InsuranceMasters</w:t>
        </w:r>
        <w:proofErr w:type="spellEnd"/>
      </w:ins>
    </w:p>
    <w:p w14:paraId="3D1DA877" w14:textId="77777777" w:rsidR="009659B5" w:rsidRDefault="009659B5" w:rsidP="00772F3B">
      <w:pPr>
        <w:ind w:left="720"/>
        <w:rPr>
          <w:ins w:id="344" w:author="soheil zohreh" w:date="2021-11-21T21:13:00Z"/>
        </w:rPr>
      </w:pPr>
    </w:p>
    <w:p w14:paraId="24C9AF73" w14:textId="6F5362B7" w:rsidR="009659B5" w:rsidRDefault="009659B5" w:rsidP="009659B5">
      <w:pPr>
        <w:rPr>
          <w:ins w:id="345" w:author="soheil zohreh" w:date="2021-11-21T21:14:00Z"/>
        </w:rPr>
      </w:pPr>
      <w:ins w:id="346" w:author="soheil zohreh" w:date="2021-11-21T21:14:00Z">
        <w:r>
          <w:lastRenderedPageBreak/>
          <w:t>Q: Why do I need general liability insurance?</w:t>
        </w:r>
      </w:ins>
    </w:p>
    <w:p w14:paraId="5E5171BF" w14:textId="14CD1D2B" w:rsidR="009659B5" w:rsidRDefault="009659B5" w:rsidP="00022A07">
      <w:pPr>
        <w:pStyle w:val="NormalWeb"/>
        <w:shd w:val="clear" w:color="auto" w:fill="FFFFFF"/>
        <w:spacing w:before="0" w:beforeAutospacing="0" w:after="336" w:afterAutospacing="0"/>
        <w:ind w:left="720"/>
        <w:rPr>
          <w:ins w:id="347" w:author="soheil zohreh" w:date="2021-11-21T21:25:00Z"/>
          <w:rFonts w:asciiTheme="minorHAnsi" w:eastAsiaTheme="minorHAnsi" w:hAnsiTheme="minorHAnsi" w:cstheme="minorBidi"/>
          <w:sz w:val="22"/>
          <w:szCs w:val="22"/>
        </w:rPr>
      </w:pPr>
      <w:ins w:id="348" w:author="soheil zohreh" w:date="2021-11-21T21:14:00Z">
        <w:r w:rsidRPr="00EC4075">
          <w:rPr>
            <w:rFonts w:asciiTheme="minorHAnsi" w:eastAsiaTheme="minorHAnsi" w:hAnsiTheme="minorHAnsi" w:cstheme="minorBidi"/>
            <w:sz w:val="22"/>
            <w:szCs w:val="22"/>
            <w:rPrChange w:id="349" w:author="soheil zohreh" w:date="2021-11-21T21:16:00Z">
              <w:rPr/>
            </w:rPrChange>
          </w:rPr>
          <w:t>A:</w:t>
        </w:r>
      </w:ins>
      <w:ins w:id="350" w:author="soheil zohreh" w:date="2021-11-21T21:16:00Z">
        <w:r w:rsidR="00EC4075" w:rsidRPr="00EC4075">
          <w:rPr>
            <w:rFonts w:asciiTheme="minorHAnsi" w:eastAsiaTheme="minorHAnsi" w:hAnsiTheme="minorHAnsi" w:cstheme="minorBidi"/>
            <w:sz w:val="22"/>
            <w:szCs w:val="22"/>
            <w:rPrChange w:id="351" w:author="soheil zohreh" w:date="2021-11-21T21:16:00Z">
              <w:rPr>
                <w:rFonts w:ascii="Arial" w:hAnsi="Arial" w:cs="Arial"/>
                <w:color w:val="353535"/>
                <w:sz w:val="26"/>
                <w:szCs w:val="26"/>
              </w:rPr>
            </w:rPrChange>
          </w:rPr>
          <w:t xml:space="preserve"> </w:t>
        </w:r>
      </w:ins>
      <w:ins w:id="352" w:author="soheil zohreh" w:date="2021-11-21T21:17:00Z">
        <w:r w:rsidR="002B6963">
          <w:rPr>
            <w:rFonts w:asciiTheme="minorHAnsi" w:eastAsiaTheme="minorHAnsi" w:hAnsiTheme="minorHAnsi" w:cstheme="minorBidi"/>
            <w:sz w:val="22"/>
            <w:szCs w:val="22"/>
          </w:rPr>
          <w:t xml:space="preserve">General Liability coverage </w:t>
        </w:r>
      </w:ins>
      <w:ins w:id="353" w:author="soheil zohreh" w:date="2021-11-21T21:16:00Z">
        <w:r w:rsidR="00EC4075" w:rsidRPr="00EC4075">
          <w:rPr>
            <w:rFonts w:asciiTheme="minorHAnsi" w:eastAsiaTheme="minorHAnsi" w:hAnsiTheme="minorHAnsi" w:cstheme="minorBidi"/>
            <w:sz w:val="22"/>
            <w:szCs w:val="22"/>
            <w:rPrChange w:id="354" w:author="soheil zohreh" w:date="2021-11-21T21:16:00Z">
              <w:rPr>
                <w:rFonts w:ascii="Arial" w:hAnsi="Arial" w:cs="Arial"/>
                <w:color w:val="353535"/>
                <w:sz w:val="26"/>
                <w:szCs w:val="26"/>
              </w:rPr>
            </w:rPrChange>
          </w:rPr>
          <w:t xml:space="preserve">can help you out if you or </w:t>
        </w:r>
      </w:ins>
      <w:ins w:id="355" w:author="soheil zohreh" w:date="2021-11-21T21:18:00Z">
        <w:r w:rsidR="00861C3D">
          <w:rPr>
            <w:rFonts w:asciiTheme="minorHAnsi" w:eastAsiaTheme="minorHAnsi" w:hAnsiTheme="minorHAnsi" w:cstheme="minorBidi"/>
            <w:sz w:val="22"/>
            <w:szCs w:val="22"/>
          </w:rPr>
          <w:t>your employees</w:t>
        </w:r>
      </w:ins>
      <w:ins w:id="356" w:author="soheil zohreh" w:date="2021-11-21T21:16:00Z">
        <w:r w:rsidR="00EC4075" w:rsidRPr="00EC4075">
          <w:rPr>
            <w:rFonts w:asciiTheme="minorHAnsi" w:eastAsiaTheme="minorHAnsi" w:hAnsiTheme="minorHAnsi" w:cstheme="minorBidi"/>
            <w:sz w:val="22"/>
            <w:szCs w:val="22"/>
            <w:rPrChange w:id="357" w:author="soheil zohreh" w:date="2021-11-21T21:16:00Z">
              <w:rPr>
                <w:rFonts w:ascii="Arial" w:hAnsi="Arial" w:cs="Arial"/>
                <w:color w:val="353535"/>
                <w:sz w:val="26"/>
                <w:szCs w:val="26"/>
              </w:rPr>
            </w:rPrChange>
          </w:rPr>
          <w:t xml:space="preserve"> is accused o</w:t>
        </w:r>
      </w:ins>
      <w:ins w:id="358" w:author="soheil zohreh" w:date="2021-11-21T21:18:00Z">
        <w:r w:rsidR="00861C3D">
          <w:rPr>
            <w:rFonts w:asciiTheme="minorHAnsi" w:eastAsiaTheme="minorHAnsi" w:hAnsiTheme="minorHAnsi" w:cstheme="minorBidi"/>
            <w:sz w:val="22"/>
            <w:szCs w:val="22"/>
          </w:rPr>
          <w:t>f s</w:t>
        </w:r>
      </w:ins>
      <w:ins w:id="359" w:author="soheil zohreh" w:date="2021-11-21T21:16:00Z">
        <w:r w:rsidR="00EC4075" w:rsidRPr="00EC4075">
          <w:rPr>
            <w:rFonts w:asciiTheme="minorHAnsi" w:eastAsiaTheme="minorHAnsi" w:hAnsiTheme="minorHAnsi" w:cstheme="minorBidi"/>
            <w:sz w:val="22"/>
            <w:szCs w:val="22"/>
            <w:rPrChange w:id="360" w:author="soheil zohreh" w:date="2021-11-21T21:16:00Z">
              <w:rPr>
                <w:rFonts w:ascii="Arial" w:hAnsi="Arial" w:cs="Arial"/>
                <w:color w:val="353535"/>
                <w:sz w:val="26"/>
                <w:szCs w:val="26"/>
              </w:rPr>
            </w:rPrChange>
          </w:rPr>
          <w:t>lander</w:t>
        </w:r>
      </w:ins>
      <w:ins w:id="361" w:author="soheil zohreh" w:date="2021-11-21T21:18:00Z">
        <w:r w:rsidR="00D325CB">
          <w:rPr>
            <w:rFonts w:asciiTheme="minorHAnsi" w:eastAsiaTheme="minorHAnsi" w:hAnsiTheme="minorHAnsi" w:cstheme="minorBidi"/>
            <w:sz w:val="22"/>
            <w:szCs w:val="22"/>
          </w:rPr>
          <w:t>, d</w:t>
        </w:r>
      </w:ins>
      <w:ins w:id="362" w:author="soheil zohreh" w:date="2021-11-21T21:16:00Z">
        <w:r w:rsidR="00EC4075" w:rsidRPr="00EC4075">
          <w:rPr>
            <w:rFonts w:asciiTheme="minorHAnsi" w:eastAsiaTheme="minorHAnsi" w:hAnsiTheme="minorHAnsi" w:cstheme="minorBidi"/>
            <w:sz w:val="22"/>
            <w:szCs w:val="22"/>
            <w:rPrChange w:id="363" w:author="soheil zohreh" w:date="2021-11-21T21:16:00Z">
              <w:rPr>
                <w:rFonts w:ascii="Arial" w:hAnsi="Arial" w:cs="Arial"/>
                <w:color w:val="353535"/>
                <w:sz w:val="26"/>
                <w:szCs w:val="26"/>
              </w:rPr>
            </w:rPrChange>
          </w:rPr>
          <w:t>isparagemen</w:t>
        </w:r>
      </w:ins>
      <w:ins w:id="364" w:author="soheil zohreh" w:date="2021-11-21T21:18:00Z">
        <w:r w:rsidR="00D325CB">
          <w:rPr>
            <w:rFonts w:asciiTheme="minorHAnsi" w:eastAsiaTheme="minorHAnsi" w:hAnsiTheme="minorHAnsi" w:cstheme="minorBidi"/>
            <w:sz w:val="22"/>
            <w:szCs w:val="22"/>
          </w:rPr>
          <w:t>t</w:t>
        </w:r>
        <w:r w:rsidR="00861C3D">
          <w:rPr>
            <w:rFonts w:asciiTheme="minorHAnsi" w:eastAsiaTheme="minorHAnsi" w:hAnsiTheme="minorHAnsi" w:cstheme="minorBidi"/>
            <w:sz w:val="22"/>
            <w:szCs w:val="22"/>
          </w:rPr>
          <w:t>, or</w:t>
        </w:r>
        <w:r w:rsidR="00D325CB">
          <w:rPr>
            <w:rFonts w:asciiTheme="minorHAnsi" w:eastAsiaTheme="minorHAnsi" w:hAnsiTheme="minorHAnsi" w:cstheme="minorBidi"/>
            <w:sz w:val="22"/>
            <w:szCs w:val="22"/>
          </w:rPr>
          <w:t xml:space="preserve"> copyright infri</w:t>
        </w:r>
      </w:ins>
      <w:ins w:id="365" w:author="soheil zohreh" w:date="2021-11-21T21:19:00Z">
        <w:r w:rsidR="00D325CB">
          <w:rPr>
            <w:rFonts w:asciiTheme="minorHAnsi" w:eastAsiaTheme="minorHAnsi" w:hAnsiTheme="minorHAnsi" w:cstheme="minorBidi"/>
            <w:sz w:val="22"/>
            <w:szCs w:val="22"/>
          </w:rPr>
          <w:t>ngement</w:t>
        </w:r>
        <w:proofErr w:type="gramStart"/>
        <w:r w:rsidR="00D325CB">
          <w:rPr>
            <w:rFonts w:asciiTheme="minorHAnsi" w:eastAsiaTheme="minorHAnsi" w:hAnsiTheme="minorHAnsi" w:cstheme="minorBidi"/>
            <w:sz w:val="22"/>
            <w:szCs w:val="22"/>
          </w:rPr>
          <w:t xml:space="preserve">.  </w:t>
        </w:r>
        <w:proofErr w:type="gramEnd"/>
        <w:r w:rsidR="008718C8">
          <w:rPr>
            <w:rFonts w:asciiTheme="minorHAnsi" w:eastAsiaTheme="minorHAnsi" w:hAnsiTheme="minorHAnsi" w:cstheme="minorBidi"/>
            <w:sz w:val="22"/>
            <w:szCs w:val="22"/>
          </w:rPr>
          <w:t>It</w:t>
        </w:r>
      </w:ins>
      <w:ins w:id="366" w:author="soheil zohreh" w:date="2021-11-21T21:20:00Z">
        <w:r w:rsidR="001F4A28">
          <w:rPr>
            <w:rFonts w:asciiTheme="minorHAnsi" w:eastAsiaTheme="minorHAnsi" w:hAnsiTheme="minorHAnsi" w:cstheme="minorBidi"/>
            <w:sz w:val="22"/>
            <w:szCs w:val="22"/>
          </w:rPr>
          <w:t xml:space="preserve"> </w:t>
        </w:r>
      </w:ins>
      <w:ins w:id="367" w:author="soheil zohreh" w:date="2021-11-21T21:16:00Z">
        <w:r w:rsidR="00EC4075" w:rsidRPr="00EC4075">
          <w:rPr>
            <w:rFonts w:asciiTheme="minorHAnsi" w:eastAsiaTheme="minorHAnsi" w:hAnsiTheme="minorHAnsi" w:cstheme="minorBidi"/>
            <w:sz w:val="22"/>
            <w:szCs w:val="22"/>
            <w:rPrChange w:id="368" w:author="soheil zohreh" w:date="2021-11-21T21:16:00Z">
              <w:rPr>
                <w:rFonts w:ascii="Arial" w:hAnsi="Arial" w:cs="Arial"/>
                <w:color w:val="353535"/>
                <w:sz w:val="26"/>
                <w:szCs w:val="26"/>
              </w:rPr>
            </w:rPrChange>
          </w:rPr>
          <w:t>cover</w:t>
        </w:r>
      </w:ins>
      <w:ins w:id="369" w:author="soheil zohreh" w:date="2021-11-21T21:20:00Z">
        <w:r w:rsidR="001F4A28">
          <w:rPr>
            <w:rFonts w:asciiTheme="minorHAnsi" w:eastAsiaTheme="minorHAnsi" w:hAnsiTheme="minorHAnsi" w:cstheme="minorBidi"/>
            <w:sz w:val="22"/>
            <w:szCs w:val="22"/>
          </w:rPr>
          <w:t>s</w:t>
        </w:r>
      </w:ins>
      <w:ins w:id="370" w:author="soheil zohreh" w:date="2021-11-21T21:16:00Z">
        <w:r w:rsidR="00EC4075" w:rsidRPr="00EC4075">
          <w:rPr>
            <w:rFonts w:asciiTheme="minorHAnsi" w:eastAsiaTheme="minorHAnsi" w:hAnsiTheme="minorHAnsi" w:cstheme="minorBidi"/>
            <w:sz w:val="22"/>
            <w:szCs w:val="22"/>
            <w:rPrChange w:id="371" w:author="soheil zohreh" w:date="2021-11-21T21:16:00Z">
              <w:rPr>
                <w:rFonts w:ascii="Arial" w:hAnsi="Arial" w:cs="Arial"/>
                <w:color w:val="353535"/>
                <w:sz w:val="26"/>
                <w:szCs w:val="26"/>
              </w:rPr>
            </w:rPrChange>
          </w:rPr>
          <w:t xml:space="preserve"> claims of bodily injury and property damage that result from the use of your product</w:t>
        </w:r>
        <w:proofErr w:type="gramStart"/>
        <w:r w:rsidR="00EC4075" w:rsidRPr="00EC4075">
          <w:rPr>
            <w:rFonts w:asciiTheme="minorHAnsi" w:eastAsiaTheme="minorHAnsi" w:hAnsiTheme="minorHAnsi" w:cstheme="minorBidi"/>
            <w:sz w:val="22"/>
            <w:szCs w:val="22"/>
            <w:rPrChange w:id="372" w:author="soheil zohreh" w:date="2021-11-21T21:16:00Z">
              <w:rPr>
                <w:rFonts w:ascii="Arial" w:hAnsi="Arial" w:cs="Arial"/>
                <w:color w:val="353535"/>
                <w:sz w:val="26"/>
                <w:szCs w:val="26"/>
              </w:rPr>
            </w:rPrChange>
          </w:rPr>
          <w:t>.</w:t>
        </w:r>
      </w:ins>
      <w:ins w:id="373" w:author="soheil zohreh" w:date="2021-11-21T21:20:00Z">
        <w:r w:rsidR="001F4A28">
          <w:rPr>
            <w:rFonts w:asciiTheme="minorHAnsi" w:eastAsiaTheme="minorHAnsi" w:hAnsiTheme="minorHAnsi" w:cstheme="minorBidi"/>
            <w:sz w:val="22"/>
            <w:szCs w:val="22"/>
          </w:rPr>
          <w:t xml:space="preserve">  </w:t>
        </w:r>
        <w:proofErr w:type="gramEnd"/>
        <w:r w:rsidR="001F4A28" w:rsidRPr="001F4A28">
          <w:rPr>
            <w:rFonts w:asciiTheme="minorHAnsi" w:eastAsiaTheme="minorHAnsi" w:hAnsiTheme="minorHAnsi" w:cstheme="minorBidi"/>
            <w:sz w:val="22"/>
            <w:szCs w:val="22"/>
            <w:rPrChange w:id="374" w:author="soheil zohreh" w:date="2021-11-21T21:20:00Z">
              <w:rPr>
                <w:rFonts w:ascii="Arial" w:hAnsi="Arial" w:cs="Arial"/>
                <w:color w:val="353535"/>
                <w:sz w:val="26"/>
                <w:szCs w:val="26"/>
              </w:rPr>
            </w:rPrChange>
          </w:rPr>
          <w:t>These expenses can be very hefty, but general liability can help your business stay on its feet</w:t>
        </w:r>
        <w:proofErr w:type="gramStart"/>
        <w:r w:rsidR="001F4A28" w:rsidRPr="001F4A28">
          <w:rPr>
            <w:rFonts w:asciiTheme="minorHAnsi" w:eastAsiaTheme="minorHAnsi" w:hAnsiTheme="minorHAnsi" w:cstheme="minorBidi"/>
            <w:sz w:val="22"/>
            <w:szCs w:val="22"/>
            <w:rPrChange w:id="375" w:author="soheil zohreh" w:date="2021-11-21T21:20:00Z">
              <w:rPr>
                <w:rFonts w:ascii="Arial" w:hAnsi="Arial" w:cs="Arial"/>
                <w:color w:val="353535"/>
                <w:sz w:val="26"/>
                <w:szCs w:val="26"/>
              </w:rPr>
            </w:rPrChange>
          </w:rPr>
          <w:t>.</w:t>
        </w:r>
      </w:ins>
      <w:ins w:id="376" w:author="soheil zohreh" w:date="2021-11-21T21:21:00Z">
        <w:r w:rsidR="00367B8E">
          <w:rPr>
            <w:rFonts w:asciiTheme="minorHAnsi" w:eastAsiaTheme="minorHAnsi" w:hAnsiTheme="minorHAnsi" w:cstheme="minorBidi"/>
            <w:sz w:val="22"/>
            <w:szCs w:val="22"/>
          </w:rPr>
          <w:t xml:space="preserve"> </w:t>
        </w:r>
      </w:ins>
      <w:ins w:id="377" w:author="soheil zohreh" w:date="2021-11-21T21:20:00Z">
        <w:r w:rsidR="001F4A28" w:rsidRPr="00367B8E">
          <w:rPr>
            <w:rFonts w:asciiTheme="minorHAnsi" w:eastAsiaTheme="minorHAnsi" w:hAnsiTheme="minorHAnsi" w:cstheme="minorBidi"/>
            <w:sz w:val="22"/>
            <w:szCs w:val="22"/>
            <w:rPrChange w:id="378" w:author="soheil zohreh" w:date="2021-11-21T21:22:00Z">
              <w:rPr>
                <w:color w:val="3E4F60"/>
                <w:sz w:val="36"/>
                <w:szCs w:val="36"/>
              </w:rPr>
            </w:rPrChange>
          </w:rPr>
          <w:t xml:space="preserve"> </w:t>
        </w:r>
        <w:proofErr w:type="gramEnd"/>
        <w:r w:rsidR="001F4A28" w:rsidRPr="00367B8E">
          <w:rPr>
            <w:rFonts w:asciiTheme="minorHAnsi" w:eastAsiaTheme="minorHAnsi" w:hAnsiTheme="minorHAnsi" w:cstheme="minorBidi"/>
            <w:sz w:val="22"/>
            <w:szCs w:val="22"/>
            <w:rPrChange w:id="379" w:author="soheil zohreh" w:date="2021-11-21T21:22:00Z">
              <w:rPr>
                <w:color w:val="3E4F60"/>
                <w:sz w:val="36"/>
                <w:szCs w:val="36"/>
              </w:rPr>
            </w:rPrChange>
          </w:rPr>
          <w:t>General liability provides coverage to help you defend or settle claims</w:t>
        </w:r>
      </w:ins>
      <w:ins w:id="380" w:author="soheil zohreh" w:date="2021-11-21T21:22:00Z">
        <w:r w:rsidR="00367B8E">
          <w:rPr>
            <w:rFonts w:asciiTheme="minorHAnsi" w:eastAsiaTheme="minorHAnsi" w:hAnsiTheme="minorHAnsi" w:cstheme="minorBidi"/>
            <w:sz w:val="22"/>
            <w:szCs w:val="22"/>
          </w:rPr>
          <w:t>, ev</w:t>
        </w:r>
      </w:ins>
      <w:ins w:id="381" w:author="soheil zohreh" w:date="2021-11-21T21:20:00Z">
        <w:r w:rsidR="001F4A28" w:rsidRPr="001F4A28">
          <w:rPr>
            <w:rFonts w:asciiTheme="minorHAnsi" w:eastAsiaTheme="minorHAnsi" w:hAnsiTheme="minorHAnsi" w:cstheme="minorBidi"/>
            <w:sz w:val="22"/>
            <w:szCs w:val="22"/>
            <w:rPrChange w:id="382" w:author="soheil zohreh" w:date="2021-11-21T21:20:00Z">
              <w:rPr>
                <w:rFonts w:ascii="Arial" w:hAnsi="Arial" w:cs="Arial"/>
                <w:color w:val="353535"/>
                <w:sz w:val="26"/>
                <w:szCs w:val="26"/>
              </w:rPr>
            </w:rPrChange>
          </w:rPr>
          <w:t>en if the claim brought against your business has no real basis. General liability coverage can</w:t>
        </w:r>
      </w:ins>
      <w:ins w:id="383" w:author="soheil zohreh" w:date="2021-11-21T21:23:00Z">
        <w:r w:rsidR="00255C83">
          <w:rPr>
            <w:rFonts w:asciiTheme="minorHAnsi" w:eastAsiaTheme="minorHAnsi" w:hAnsiTheme="minorHAnsi" w:cstheme="minorBidi"/>
            <w:sz w:val="22"/>
            <w:szCs w:val="22"/>
          </w:rPr>
          <w:t xml:space="preserve"> cover liability e</w:t>
        </w:r>
      </w:ins>
      <w:ins w:id="384" w:author="soheil zohreh" w:date="2021-11-21T21:20:00Z">
        <w:r w:rsidR="001F4A28" w:rsidRPr="001F4A28">
          <w:rPr>
            <w:rFonts w:asciiTheme="minorHAnsi" w:eastAsiaTheme="minorHAnsi" w:hAnsiTheme="minorHAnsi" w:cstheme="minorBidi"/>
            <w:sz w:val="22"/>
            <w:szCs w:val="22"/>
            <w:rPrChange w:id="385" w:author="soheil zohreh" w:date="2021-11-21T21:20:00Z">
              <w:rPr>
                <w:rFonts w:ascii="Arial" w:hAnsi="Arial" w:cs="Arial"/>
                <w:color w:val="353535"/>
                <w:sz w:val="26"/>
                <w:szCs w:val="26"/>
              </w:rPr>
            </w:rPrChange>
          </w:rPr>
          <w:t xml:space="preserve">xpenses </w:t>
        </w:r>
      </w:ins>
      <w:ins w:id="386" w:author="soheil zohreh" w:date="2021-11-21T21:23:00Z">
        <w:r w:rsidR="00255C83">
          <w:rPr>
            <w:rFonts w:asciiTheme="minorHAnsi" w:eastAsiaTheme="minorHAnsi" w:hAnsiTheme="minorHAnsi" w:cstheme="minorBidi"/>
            <w:sz w:val="22"/>
            <w:szCs w:val="22"/>
          </w:rPr>
          <w:t>associated with your l</w:t>
        </w:r>
      </w:ins>
      <w:ins w:id="387" w:author="soheil zohreh" w:date="2021-11-21T21:20:00Z">
        <w:r w:rsidR="001F4A28" w:rsidRPr="001F4A28">
          <w:rPr>
            <w:rFonts w:asciiTheme="minorHAnsi" w:eastAsiaTheme="minorHAnsi" w:hAnsiTheme="minorHAnsi" w:cstheme="minorBidi"/>
            <w:sz w:val="22"/>
            <w:szCs w:val="22"/>
            <w:rPrChange w:id="388" w:author="soheil zohreh" w:date="2021-11-21T21:20:00Z">
              <w:rPr>
                <w:rFonts w:ascii="Arial" w:hAnsi="Arial" w:cs="Arial"/>
                <w:color w:val="353535"/>
                <w:sz w:val="26"/>
                <w:szCs w:val="26"/>
              </w:rPr>
            </w:rPrChange>
          </w:rPr>
          <w:t>egal defense you need</w:t>
        </w:r>
        <w:proofErr w:type="gramStart"/>
        <w:r w:rsidR="001F4A28" w:rsidRPr="001F4A28">
          <w:rPr>
            <w:rFonts w:asciiTheme="minorHAnsi" w:eastAsiaTheme="minorHAnsi" w:hAnsiTheme="minorHAnsi" w:cstheme="minorBidi"/>
            <w:sz w:val="22"/>
            <w:szCs w:val="22"/>
            <w:rPrChange w:id="389" w:author="soheil zohreh" w:date="2021-11-21T21:20:00Z">
              <w:rPr>
                <w:rFonts w:ascii="Arial" w:hAnsi="Arial" w:cs="Arial"/>
                <w:color w:val="353535"/>
                <w:sz w:val="26"/>
                <w:szCs w:val="26"/>
              </w:rPr>
            </w:rPrChange>
          </w:rPr>
          <w:t xml:space="preserve">. </w:t>
        </w:r>
      </w:ins>
      <w:ins w:id="390" w:author="soheil zohreh" w:date="2021-11-21T21:25:00Z">
        <w:r w:rsidR="00441FCB">
          <w:rPr>
            <w:rFonts w:asciiTheme="minorHAnsi" w:eastAsiaTheme="minorHAnsi" w:hAnsiTheme="minorHAnsi" w:cstheme="minorBidi"/>
            <w:sz w:val="22"/>
            <w:szCs w:val="22"/>
          </w:rPr>
          <w:t xml:space="preserve"> </w:t>
        </w:r>
      </w:ins>
      <w:proofErr w:type="gramEnd"/>
      <w:ins w:id="391" w:author="soheil zohreh" w:date="2021-11-21T21:20:00Z">
        <w:r w:rsidR="001F4A28" w:rsidRPr="001F4A28">
          <w:rPr>
            <w:rFonts w:asciiTheme="minorHAnsi" w:eastAsiaTheme="minorHAnsi" w:hAnsiTheme="minorHAnsi" w:cstheme="minorBidi"/>
            <w:sz w:val="22"/>
            <w:szCs w:val="22"/>
            <w:rPrChange w:id="392" w:author="soheil zohreh" w:date="2021-11-21T21:20:00Z">
              <w:rPr>
                <w:rFonts w:ascii="Arial" w:hAnsi="Arial" w:cs="Arial"/>
                <w:color w:val="353535"/>
                <w:sz w:val="26"/>
                <w:szCs w:val="26"/>
              </w:rPr>
            </w:rPrChange>
          </w:rPr>
          <w:t xml:space="preserve">General liability can help cover the injured person’s medical expenses. </w:t>
        </w:r>
      </w:ins>
    </w:p>
    <w:p w14:paraId="21D4CB89" w14:textId="77777777" w:rsidR="00C814A5" w:rsidRDefault="007F5506">
      <w:pPr>
        <w:pStyle w:val="NormalWeb"/>
        <w:shd w:val="clear" w:color="auto" w:fill="FFFFFF"/>
        <w:spacing w:before="0" w:beforeAutospacing="0" w:after="336" w:afterAutospacing="0"/>
        <w:rPr>
          <w:ins w:id="393" w:author="soheil zohreh" w:date="2021-11-21T21:28:00Z"/>
          <w:rFonts w:asciiTheme="minorHAnsi" w:eastAsiaTheme="minorHAnsi" w:hAnsiTheme="minorHAnsi" w:cstheme="minorBidi"/>
          <w:sz w:val="22"/>
          <w:szCs w:val="22"/>
        </w:rPr>
        <w:pPrChange w:id="394" w:author="soheil zohreh" w:date="2021-11-21T21:28:00Z">
          <w:pPr>
            <w:pStyle w:val="NormalWeb"/>
            <w:shd w:val="clear" w:color="auto" w:fill="FFFFFF"/>
            <w:spacing w:before="0" w:beforeAutospacing="0" w:after="336" w:afterAutospacing="0"/>
            <w:ind w:left="720"/>
          </w:pPr>
        </w:pPrChange>
      </w:pPr>
      <w:ins w:id="395" w:author="soheil zohreh" w:date="2021-11-21T21:25:00Z">
        <w:r>
          <w:rPr>
            <w:rFonts w:asciiTheme="minorHAnsi" w:eastAsiaTheme="minorHAnsi" w:hAnsiTheme="minorHAnsi" w:cstheme="minorBidi"/>
            <w:sz w:val="22"/>
            <w:szCs w:val="22"/>
          </w:rPr>
          <w:t>Q</w:t>
        </w:r>
      </w:ins>
      <w:ins w:id="396" w:author="soheil zohreh" w:date="2021-11-21T21:26:00Z">
        <w:r>
          <w:rPr>
            <w:rFonts w:asciiTheme="minorHAnsi" w:eastAsiaTheme="minorHAnsi" w:hAnsiTheme="minorHAnsi" w:cstheme="minorBidi"/>
            <w:sz w:val="22"/>
            <w:szCs w:val="22"/>
          </w:rPr>
          <w:t xml:space="preserve">: </w:t>
        </w:r>
        <w:r w:rsidR="00420FFE">
          <w:rPr>
            <w:rFonts w:asciiTheme="minorHAnsi" w:eastAsiaTheme="minorHAnsi" w:hAnsiTheme="minorHAnsi" w:cstheme="minorBidi"/>
            <w:sz w:val="22"/>
            <w:szCs w:val="22"/>
          </w:rPr>
          <w:t xml:space="preserve">Can I get coverage everywhere </w:t>
        </w:r>
      </w:ins>
      <w:ins w:id="397" w:author="soheil zohreh" w:date="2021-11-21T21:27:00Z">
        <w:r w:rsidR="00420FFE">
          <w:rPr>
            <w:rFonts w:asciiTheme="minorHAnsi" w:eastAsiaTheme="minorHAnsi" w:hAnsiTheme="minorHAnsi" w:cstheme="minorBidi"/>
            <w:sz w:val="22"/>
            <w:szCs w:val="22"/>
          </w:rPr>
          <w:t>in the world?</w:t>
        </w:r>
      </w:ins>
    </w:p>
    <w:p w14:paraId="0A184D05" w14:textId="59843B5A" w:rsidR="007F5506" w:rsidRDefault="00C814A5" w:rsidP="00420FFE">
      <w:pPr>
        <w:pStyle w:val="NormalWeb"/>
        <w:shd w:val="clear" w:color="auto" w:fill="FFFFFF"/>
        <w:spacing w:before="0" w:beforeAutospacing="0" w:after="336" w:afterAutospacing="0"/>
        <w:ind w:left="720"/>
        <w:rPr>
          <w:ins w:id="398" w:author="soheil zohreh" w:date="2021-11-21T21:36:00Z"/>
          <w:rFonts w:asciiTheme="minorHAnsi" w:eastAsiaTheme="minorHAnsi" w:hAnsiTheme="minorHAnsi" w:cstheme="minorBidi"/>
          <w:sz w:val="22"/>
          <w:szCs w:val="22"/>
        </w:rPr>
      </w:pPr>
      <w:ins w:id="399" w:author="soheil zohreh" w:date="2021-11-21T21:28:00Z">
        <w:r>
          <w:rPr>
            <w:rFonts w:asciiTheme="minorHAnsi" w:eastAsiaTheme="minorHAnsi" w:hAnsiTheme="minorHAnsi" w:cstheme="minorBidi"/>
            <w:sz w:val="22"/>
            <w:szCs w:val="22"/>
          </w:rPr>
          <w:t>A:</w:t>
        </w:r>
      </w:ins>
      <w:ins w:id="400" w:author="soheil zohreh" w:date="2021-11-21T21:35:00Z">
        <w:r w:rsidR="00053341">
          <w:rPr>
            <w:rFonts w:asciiTheme="minorHAnsi" w:eastAsiaTheme="minorHAnsi" w:hAnsiTheme="minorHAnsi" w:cstheme="minorBidi"/>
            <w:sz w:val="22"/>
            <w:szCs w:val="22"/>
          </w:rPr>
          <w:t xml:space="preserve"> </w:t>
        </w:r>
        <w:proofErr w:type="spellStart"/>
        <w:r w:rsidR="00053341">
          <w:rPr>
            <w:rFonts w:asciiTheme="minorHAnsi" w:eastAsiaTheme="minorHAnsi" w:hAnsiTheme="minorHAnsi" w:cstheme="minorBidi"/>
            <w:sz w:val="22"/>
            <w:szCs w:val="22"/>
          </w:rPr>
          <w:t>InsuranceMasters</w:t>
        </w:r>
        <w:proofErr w:type="spellEnd"/>
        <w:r w:rsidR="00053341">
          <w:rPr>
            <w:rFonts w:asciiTheme="minorHAnsi" w:eastAsiaTheme="minorHAnsi" w:hAnsiTheme="minorHAnsi" w:cstheme="minorBidi"/>
            <w:sz w:val="22"/>
            <w:szCs w:val="22"/>
          </w:rPr>
          <w:t xml:space="preserve"> provide you coverage in </w:t>
        </w:r>
      </w:ins>
      <w:ins w:id="401" w:author="soheil zohreh" w:date="2021-11-21T21:36:00Z">
        <w:r w:rsidR="00FA7CB6">
          <w:rPr>
            <w:rFonts w:asciiTheme="minorHAnsi" w:eastAsiaTheme="minorHAnsi" w:hAnsiTheme="minorHAnsi" w:cstheme="minorBidi"/>
            <w:sz w:val="22"/>
            <w:szCs w:val="22"/>
          </w:rPr>
          <w:t xml:space="preserve">US </w:t>
        </w:r>
        <w:r w:rsidR="00DF3625">
          <w:rPr>
            <w:rFonts w:asciiTheme="minorHAnsi" w:eastAsiaTheme="minorHAnsi" w:hAnsiTheme="minorHAnsi" w:cstheme="minorBidi"/>
            <w:sz w:val="22"/>
            <w:szCs w:val="22"/>
          </w:rPr>
          <w:t xml:space="preserve">states of </w:t>
        </w:r>
      </w:ins>
      <w:ins w:id="402" w:author="soheil zohreh" w:date="2021-11-21T21:35:00Z">
        <w:r w:rsidR="00053341">
          <w:rPr>
            <w:rFonts w:asciiTheme="minorHAnsi" w:eastAsiaTheme="minorHAnsi" w:hAnsiTheme="minorHAnsi" w:cstheme="minorBidi"/>
            <w:sz w:val="22"/>
            <w:szCs w:val="22"/>
          </w:rPr>
          <w:t>Texas, Washington, Virginia, Califo</w:t>
        </w:r>
      </w:ins>
      <w:ins w:id="403" w:author="soheil zohreh" w:date="2021-11-21T21:36:00Z">
        <w:r w:rsidR="00053341">
          <w:rPr>
            <w:rFonts w:asciiTheme="minorHAnsi" w:eastAsiaTheme="minorHAnsi" w:hAnsiTheme="minorHAnsi" w:cstheme="minorBidi"/>
            <w:sz w:val="22"/>
            <w:szCs w:val="22"/>
          </w:rPr>
          <w:t xml:space="preserve">rnia, and </w:t>
        </w:r>
        <w:r w:rsidR="00FA7CB6">
          <w:rPr>
            <w:rFonts w:asciiTheme="minorHAnsi" w:eastAsiaTheme="minorHAnsi" w:hAnsiTheme="minorHAnsi" w:cstheme="minorBidi"/>
            <w:sz w:val="22"/>
            <w:szCs w:val="22"/>
          </w:rPr>
          <w:t>Florida</w:t>
        </w:r>
      </w:ins>
    </w:p>
    <w:p w14:paraId="51D9FFDA" w14:textId="21EA21F1" w:rsidR="00DF3625" w:rsidRDefault="00DF3625" w:rsidP="00DF3625">
      <w:pPr>
        <w:pStyle w:val="NormalWeb"/>
        <w:shd w:val="clear" w:color="auto" w:fill="FFFFFF"/>
        <w:spacing w:before="0" w:beforeAutospacing="0" w:after="336" w:afterAutospacing="0"/>
        <w:rPr>
          <w:ins w:id="404" w:author="soheil zohreh" w:date="2021-11-21T21:40:00Z"/>
          <w:rFonts w:asciiTheme="minorHAnsi" w:eastAsiaTheme="minorHAnsi" w:hAnsiTheme="minorHAnsi" w:cstheme="minorBidi"/>
          <w:sz w:val="22"/>
          <w:szCs w:val="22"/>
        </w:rPr>
      </w:pPr>
      <w:ins w:id="405" w:author="soheil zohreh" w:date="2021-11-21T21:36:00Z">
        <w:r>
          <w:rPr>
            <w:rFonts w:asciiTheme="minorHAnsi" w:eastAsiaTheme="minorHAnsi" w:hAnsiTheme="minorHAnsi" w:cstheme="minorBidi"/>
            <w:sz w:val="22"/>
            <w:szCs w:val="22"/>
          </w:rPr>
          <w:t>Q:</w:t>
        </w:r>
      </w:ins>
      <w:ins w:id="406" w:author="soheil zohreh" w:date="2021-11-21T21:40:00Z">
        <w:r w:rsidR="0034630D">
          <w:rPr>
            <w:rFonts w:asciiTheme="minorHAnsi" w:eastAsiaTheme="minorHAnsi" w:hAnsiTheme="minorHAnsi" w:cstheme="minorBidi"/>
            <w:sz w:val="22"/>
            <w:szCs w:val="22"/>
          </w:rPr>
          <w:t xml:space="preserve"> What do I do with my online quote</w:t>
        </w:r>
      </w:ins>
    </w:p>
    <w:p w14:paraId="17B7F693" w14:textId="2E81F691" w:rsidR="002250E0" w:rsidRDefault="0034630D" w:rsidP="00A94D80">
      <w:pPr>
        <w:pStyle w:val="NormalWeb"/>
        <w:shd w:val="clear" w:color="auto" w:fill="FFFFFF"/>
        <w:spacing w:before="0" w:beforeAutospacing="0" w:after="336" w:afterAutospacing="0"/>
        <w:ind w:left="720"/>
        <w:rPr>
          <w:ins w:id="407" w:author="soheil zohreh" w:date="2021-11-21T21:48:00Z"/>
          <w:rFonts w:asciiTheme="minorHAnsi" w:eastAsiaTheme="minorHAnsi" w:hAnsiTheme="minorHAnsi" w:cstheme="minorBidi"/>
          <w:sz w:val="22"/>
          <w:szCs w:val="22"/>
        </w:rPr>
      </w:pPr>
      <w:ins w:id="408" w:author="soheil zohreh" w:date="2021-11-21T21:40:00Z">
        <w:r>
          <w:rPr>
            <w:rFonts w:asciiTheme="minorHAnsi" w:eastAsiaTheme="minorHAnsi" w:hAnsiTheme="minorHAnsi" w:cstheme="minorBidi"/>
            <w:sz w:val="22"/>
            <w:szCs w:val="22"/>
          </w:rPr>
          <w:t>A: You will call</w:t>
        </w:r>
      </w:ins>
      <w:ins w:id="409" w:author="soheil zohreh" w:date="2021-11-21T21:41:00Z">
        <w:r w:rsidR="008D3BE3">
          <w:rPr>
            <w:rFonts w:asciiTheme="minorHAnsi" w:eastAsiaTheme="minorHAnsi" w:hAnsiTheme="minorHAnsi" w:cstheme="minorBidi"/>
            <w:sz w:val="22"/>
            <w:szCs w:val="22"/>
          </w:rPr>
          <w:t xml:space="preserve"> our Underwriters at 623-810-5235, and they will bind your quote</w:t>
        </w:r>
        <w:r w:rsidR="002250E0">
          <w:rPr>
            <w:rFonts w:asciiTheme="minorHAnsi" w:eastAsiaTheme="minorHAnsi" w:hAnsiTheme="minorHAnsi" w:cstheme="minorBidi"/>
            <w:sz w:val="22"/>
            <w:szCs w:val="22"/>
          </w:rPr>
          <w:t>, effectively</w:t>
        </w:r>
      </w:ins>
      <w:ins w:id="410" w:author="soheil zohreh" w:date="2021-11-21T21:48:00Z">
        <w:r w:rsidR="00A94D80">
          <w:rPr>
            <w:rFonts w:asciiTheme="minorHAnsi" w:eastAsiaTheme="minorHAnsi" w:hAnsiTheme="minorHAnsi" w:cstheme="minorBidi"/>
            <w:sz w:val="22"/>
            <w:szCs w:val="22"/>
          </w:rPr>
          <w:t xml:space="preserve"> </w:t>
        </w:r>
      </w:ins>
      <w:ins w:id="411" w:author="soheil zohreh" w:date="2021-11-21T21:41:00Z">
        <w:r w:rsidR="002250E0">
          <w:rPr>
            <w:rFonts w:asciiTheme="minorHAnsi" w:eastAsiaTheme="minorHAnsi" w:hAnsiTheme="minorHAnsi" w:cstheme="minorBidi"/>
            <w:sz w:val="22"/>
            <w:szCs w:val="22"/>
          </w:rPr>
          <w:t>you will be</w:t>
        </w:r>
      </w:ins>
      <w:ins w:id="412" w:author="soheil zohreh" w:date="2021-11-21T21:48:00Z">
        <w:r w:rsidR="00A94D80">
          <w:rPr>
            <w:rFonts w:asciiTheme="minorHAnsi" w:eastAsiaTheme="minorHAnsi" w:hAnsiTheme="minorHAnsi" w:cstheme="minorBidi"/>
            <w:sz w:val="22"/>
            <w:szCs w:val="22"/>
          </w:rPr>
          <w:t xml:space="preserve"> </w:t>
        </w:r>
      </w:ins>
      <w:ins w:id="413" w:author="soheil zohreh" w:date="2021-11-21T21:41:00Z">
        <w:r w:rsidR="002250E0">
          <w:rPr>
            <w:rFonts w:asciiTheme="minorHAnsi" w:eastAsiaTheme="minorHAnsi" w:hAnsiTheme="minorHAnsi" w:cstheme="minorBidi"/>
            <w:sz w:val="22"/>
            <w:szCs w:val="22"/>
          </w:rPr>
          <w:t>i</w:t>
        </w:r>
      </w:ins>
      <w:ins w:id="414" w:author="soheil zohreh" w:date="2021-11-21T21:48:00Z">
        <w:r w:rsidR="00A94D80">
          <w:rPr>
            <w:rFonts w:asciiTheme="minorHAnsi" w:eastAsiaTheme="minorHAnsi" w:hAnsiTheme="minorHAnsi" w:cstheme="minorBidi"/>
            <w:sz w:val="22"/>
            <w:szCs w:val="22"/>
          </w:rPr>
          <w:t>nsured.</w:t>
        </w:r>
      </w:ins>
    </w:p>
    <w:p w14:paraId="663DEA56" w14:textId="61EBF6A9" w:rsidR="00225B53" w:rsidRDefault="00225B53" w:rsidP="00225B53">
      <w:pPr>
        <w:pStyle w:val="NormalWeb"/>
        <w:shd w:val="clear" w:color="auto" w:fill="FFFFFF"/>
        <w:spacing w:before="0" w:beforeAutospacing="0" w:after="336" w:afterAutospacing="0"/>
        <w:rPr>
          <w:ins w:id="415" w:author="soheil zohreh" w:date="2021-11-21T21:57:00Z"/>
          <w:rFonts w:asciiTheme="minorHAnsi" w:eastAsiaTheme="minorHAnsi" w:hAnsiTheme="minorHAnsi" w:cstheme="minorBidi"/>
          <w:sz w:val="22"/>
          <w:szCs w:val="22"/>
        </w:rPr>
      </w:pPr>
      <w:ins w:id="416" w:author="soheil zohreh" w:date="2021-11-21T21:49:00Z">
        <w:r>
          <w:rPr>
            <w:rFonts w:asciiTheme="minorHAnsi" w:eastAsiaTheme="minorHAnsi" w:hAnsiTheme="minorHAnsi" w:cstheme="minorBidi"/>
            <w:sz w:val="22"/>
            <w:szCs w:val="22"/>
          </w:rPr>
          <w:t xml:space="preserve">Q: </w:t>
        </w:r>
      </w:ins>
      <w:ins w:id="417" w:author="soheil zohreh" w:date="2021-11-21T21:57:00Z">
        <w:r w:rsidR="00D56404">
          <w:rPr>
            <w:rFonts w:asciiTheme="minorHAnsi" w:eastAsiaTheme="minorHAnsi" w:hAnsiTheme="minorHAnsi" w:cstheme="minorBidi"/>
            <w:sz w:val="22"/>
            <w:szCs w:val="22"/>
          </w:rPr>
          <w:t xml:space="preserve">What types of businesses </w:t>
        </w:r>
        <w:r w:rsidR="00562A45">
          <w:rPr>
            <w:rFonts w:asciiTheme="minorHAnsi" w:eastAsiaTheme="minorHAnsi" w:hAnsiTheme="minorHAnsi" w:cstheme="minorBidi"/>
            <w:sz w:val="22"/>
            <w:szCs w:val="22"/>
          </w:rPr>
          <w:t>do you insured?</w:t>
        </w:r>
      </w:ins>
    </w:p>
    <w:p w14:paraId="1F1E4CAB" w14:textId="42189A50" w:rsidR="00562A45" w:rsidRDefault="00562A45" w:rsidP="00562A45">
      <w:pPr>
        <w:pStyle w:val="NormalWeb"/>
        <w:shd w:val="clear" w:color="auto" w:fill="FFFFFF"/>
        <w:spacing w:before="0" w:beforeAutospacing="0" w:after="336" w:afterAutospacing="0"/>
        <w:ind w:left="720"/>
        <w:rPr>
          <w:ins w:id="418" w:author="soheil zohreh" w:date="2021-11-21T22:36:00Z"/>
          <w:rFonts w:asciiTheme="minorHAnsi" w:eastAsiaTheme="minorHAnsi" w:hAnsiTheme="minorHAnsi" w:cstheme="minorBidi"/>
          <w:sz w:val="22"/>
          <w:szCs w:val="22"/>
        </w:rPr>
      </w:pPr>
      <w:ins w:id="419" w:author="soheil zohreh" w:date="2021-11-21T21:57:00Z">
        <w:r>
          <w:rPr>
            <w:rFonts w:asciiTheme="minorHAnsi" w:eastAsiaTheme="minorHAnsi" w:hAnsiTheme="minorHAnsi" w:cstheme="minorBidi"/>
            <w:sz w:val="22"/>
            <w:szCs w:val="22"/>
          </w:rPr>
          <w:t xml:space="preserve">A: </w:t>
        </w:r>
      </w:ins>
      <w:proofErr w:type="spellStart"/>
      <w:ins w:id="420" w:author="soheil zohreh" w:date="2021-11-21T21:58:00Z">
        <w:r w:rsidR="00E613F7">
          <w:rPr>
            <w:rFonts w:asciiTheme="minorHAnsi" w:eastAsiaTheme="minorHAnsi" w:hAnsiTheme="minorHAnsi" w:cstheme="minorBidi"/>
            <w:sz w:val="22"/>
            <w:szCs w:val="22"/>
          </w:rPr>
          <w:t>InsuranceMasters</w:t>
        </w:r>
        <w:proofErr w:type="spellEnd"/>
        <w:r w:rsidR="00E613F7">
          <w:rPr>
            <w:rFonts w:asciiTheme="minorHAnsi" w:eastAsiaTheme="minorHAnsi" w:hAnsiTheme="minorHAnsi" w:cstheme="minorBidi"/>
            <w:sz w:val="22"/>
            <w:szCs w:val="22"/>
          </w:rPr>
          <w:t xml:space="preserve"> insure Sole Proprietorship, Limited Liability</w:t>
        </w:r>
        <w:r w:rsidR="00EC028A">
          <w:rPr>
            <w:rFonts w:asciiTheme="minorHAnsi" w:eastAsiaTheme="minorHAnsi" w:hAnsiTheme="minorHAnsi" w:cstheme="minorBidi"/>
            <w:sz w:val="22"/>
            <w:szCs w:val="22"/>
          </w:rPr>
          <w:t>, and Corporations</w:t>
        </w:r>
      </w:ins>
      <w:proofErr w:type="gramStart"/>
      <w:ins w:id="421" w:author="soheil zohreh" w:date="2021-11-21T22:35:00Z">
        <w:r w:rsidR="00E62537">
          <w:rPr>
            <w:rFonts w:asciiTheme="minorHAnsi" w:eastAsiaTheme="minorHAnsi" w:hAnsiTheme="minorHAnsi" w:cstheme="minorBidi"/>
            <w:sz w:val="22"/>
            <w:szCs w:val="22"/>
          </w:rPr>
          <w:t xml:space="preserve">.  </w:t>
        </w:r>
        <w:proofErr w:type="gramEnd"/>
        <w:r w:rsidR="00E62537">
          <w:rPr>
            <w:rFonts w:asciiTheme="minorHAnsi" w:eastAsiaTheme="minorHAnsi" w:hAnsiTheme="minorHAnsi" w:cstheme="minorBidi"/>
            <w:sz w:val="22"/>
            <w:szCs w:val="22"/>
          </w:rPr>
          <w:t xml:space="preserve">We offer insurance to a variety of </w:t>
        </w:r>
        <w:r w:rsidR="00DF4434">
          <w:rPr>
            <w:rFonts w:asciiTheme="minorHAnsi" w:eastAsiaTheme="minorHAnsi" w:hAnsiTheme="minorHAnsi" w:cstheme="minorBidi"/>
            <w:sz w:val="22"/>
            <w:szCs w:val="22"/>
          </w:rPr>
          <w:t>bus</w:t>
        </w:r>
      </w:ins>
      <w:ins w:id="422" w:author="soheil zohreh" w:date="2021-11-21T22:36:00Z">
        <w:r w:rsidR="00DF4434">
          <w:rPr>
            <w:rFonts w:asciiTheme="minorHAnsi" w:eastAsiaTheme="minorHAnsi" w:hAnsiTheme="minorHAnsi" w:cstheme="minorBidi"/>
            <w:sz w:val="22"/>
            <w:szCs w:val="22"/>
          </w:rPr>
          <w:t>iness nature</w:t>
        </w:r>
        <w:proofErr w:type="gramStart"/>
        <w:r w:rsidR="00DF4434">
          <w:rPr>
            <w:rFonts w:asciiTheme="minorHAnsi" w:eastAsiaTheme="minorHAnsi" w:hAnsiTheme="minorHAnsi" w:cstheme="minorBidi"/>
            <w:sz w:val="22"/>
            <w:szCs w:val="22"/>
          </w:rPr>
          <w:t xml:space="preserve">.  </w:t>
        </w:r>
        <w:proofErr w:type="gramEnd"/>
        <w:r w:rsidR="00DF4434">
          <w:rPr>
            <w:rFonts w:asciiTheme="minorHAnsi" w:eastAsiaTheme="minorHAnsi" w:hAnsiTheme="minorHAnsi" w:cstheme="minorBidi"/>
            <w:sz w:val="22"/>
            <w:szCs w:val="22"/>
          </w:rPr>
          <w:t xml:space="preserve">You may call us </w:t>
        </w:r>
        <w:r w:rsidR="001D5D59">
          <w:rPr>
            <w:rFonts w:asciiTheme="minorHAnsi" w:eastAsiaTheme="minorHAnsi" w:hAnsiTheme="minorHAnsi" w:cstheme="minorBidi"/>
            <w:sz w:val="22"/>
            <w:szCs w:val="22"/>
          </w:rPr>
          <w:t>for more details</w:t>
        </w:r>
        <w:proofErr w:type="gramStart"/>
        <w:r w:rsidR="001D5D59">
          <w:rPr>
            <w:rFonts w:asciiTheme="minorHAnsi" w:eastAsiaTheme="minorHAnsi" w:hAnsiTheme="minorHAnsi" w:cstheme="minorBidi"/>
            <w:sz w:val="22"/>
            <w:szCs w:val="22"/>
          </w:rPr>
          <w:t xml:space="preserve">.  </w:t>
        </w:r>
        <w:proofErr w:type="gramEnd"/>
        <w:r w:rsidR="001D5D59">
          <w:rPr>
            <w:rFonts w:asciiTheme="minorHAnsi" w:eastAsiaTheme="minorHAnsi" w:hAnsiTheme="minorHAnsi" w:cstheme="minorBidi"/>
            <w:sz w:val="22"/>
            <w:szCs w:val="22"/>
          </w:rPr>
          <w:t>Specifically</w:t>
        </w:r>
      </w:ins>
    </w:p>
    <w:p w14:paraId="1D8CFC86" w14:textId="5A6A4AC3" w:rsidR="001D5D59" w:rsidRDefault="001D5D59" w:rsidP="001D5D59">
      <w:pPr>
        <w:pStyle w:val="ListParagraph"/>
        <w:numPr>
          <w:ilvl w:val="0"/>
          <w:numId w:val="7"/>
        </w:numPr>
        <w:rPr>
          <w:ins w:id="423" w:author="soheil zohreh" w:date="2021-11-21T22:37:00Z"/>
        </w:rPr>
      </w:pPr>
      <w:ins w:id="424" w:author="soheil zohreh" w:date="2021-11-21T22:37:00Z">
        <w:r>
          <w:t xml:space="preserve">Manufacture, distribute, construct, install, or repair tangible goods </w:t>
        </w:r>
      </w:ins>
      <w:ins w:id="425" w:author="soheil zohreh" w:date="2021-11-21T22:38:00Z">
        <w:r w:rsidR="009B4D08">
          <w:t>–</w:t>
        </w:r>
      </w:ins>
      <w:ins w:id="426" w:author="soheil zohreh" w:date="2021-11-21T22:37:00Z">
        <w:r>
          <w:t xml:space="preserve"> </w:t>
        </w:r>
        <w:r w:rsidR="009B4D08">
          <w:t>you</w:t>
        </w:r>
      </w:ins>
      <w:ins w:id="427" w:author="soheil zohreh" w:date="2021-11-21T22:38:00Z">
        <w:r w:rsidR="009B4D08">
          <w:t xml:space="preserve"> may select this if your business is in tangible and physical goods</w:t>
        </w:r>
        <w:proofErr w:type="gramStart"/>
        <w:r w:rsidR="009B4D08">
          <w:t xml:space="preserve">.  </w:t>
        </w:r>
        <w:proofErr w:type="gramEnd"/>
        <w:r w:rsidR="004C4635">
          <w:t xml:space="preserve">You will be insured whether you manufacture, build, </w:t>
        </w:r>
      </w:ins>
      <w:ins w:id="428" w:author="soheil zohreh" w:date="2021-11-21T22:39:00Z">
        <w:r w:rsidR="004C4635">
          <w:t xml:space="preserve">design, distribute, configure, customize, install, or remedy/repair goods such as </w:t>
        </w:r>
        <w:r w:rsidR="00EF56BB">
          <w:t xml:space="preserve">vehicle, computers, </w:t>
        </w:r>
      </w:ins>
      <w:ins w:id="429" w:author="soheil zohreh" w:date="2021-11-21T22:40:00Z">
        <w:r w:rsidR="00EF56BB">
          <w:t>machinery, etc.</w:t>
        </w:r>
      </w:ins>
    </w:p>
    <w:p w14:paraId="44C06FF4" w14:textId="222B0EDF" w:rsidR="001D5D59" w:rsidRDefault="001D5D59" w:rsidP="001D5D59">
      <w:pPr>
        <w:pStyle w:val="ListParagraph"/>
        <w:numPr>
          <w:ilvl w:val="0"/>
          <w:numId w:val="7"/>
        </w:numPr>
        <w:rPr>
          <w:ins w:id="430" w:author="soheil zohreh" w:date="2021-11-21T22:37:00Z"/>
        </w:rPr>
      </w:pPr>
      <w:ins w:id="431" w:author="soheil zohreh" w:date="2021-11-21T22:37:00Z">
        <w:r>
          <w:t xml:space="preserve">Sales or business development </w:t>
        </w:r>
      </w:ins>
      <w:ins w:id="432" w:author="soheil zohreh" w:date="2021-11-21T22:40:00Z">
        <w:r w:rsidR="00EF56BB">
          <w:t xml:space="preserve">– you may select this if you primarily sell your own </w:t>
        </w:r>
        <w:r w:rsidR="000864E8">
          <w:t>goods to others’ goods</w:t>
        </w:r>
        <w:proofErr w:type="gramStart"/>
        <w:r w:rsidR="000864E8">
          <w:t xml:space="preserve">.  </w:t>
        </w:r>
        <w:proofErr w:type="gramEnd"/>
        <w:r w:rsidR="000864E8">
          <w:t>This include</w:t>
        </w:r>
      </w:ins>
      <w:ins w:id="433" w:author="soheil zohreh" w:date="2021-11-21T22:41:00Z">
        <w:r w:rsidR="00800EFC">
          <w:t>s</w:t>
        </w:r>
      </w:ins>
      <w:ins w:id="434" w:author="soheil zohreh" w:date="2021-11-21T22:40:00Z">
        <w:r w:rsidR="000864E8">
          <w:t xml:space="preserve"> business development activities.</w:t>
        </w:r>
      </w:ins>
    </w:p>
    <w:p w14:paraId="2593C43A" w14:textId="5E2602D5" w:rsidR="001D5D59" w:rsidRDefault="001D5D59" w:rsidP="001D5D59">
      <w:pPr>
        <w:pStyle w:val="ListParagraph"/>
        <w:numPr>
          <w:ilvl w:val="0"/>
          <w:numId w:val="7"/>
        </w:numPr>
        <w:rPr>
          <w:ins w:id="435" w:author="soheil zohreh" w:date="2021-11-21T22:37:00Z"/>
        </w:rPr>
      </w:pPr>
      <w:ins w:id="436" w:author="soheil zohreh" w:date="2021-11-21T22:37:00Z">
        <w:r>
          <w:t xml:space="preserve">Consult in agriculture, medical, aerospace, environmental, oil/gas </w:t>
        </w:r>
      </w:ins>
      <w:ins w:id="437" w:author="soheil zohreh" w:date="2021-11-21T22:41:00Z">
        <w:r w:rsidR="00800EFC">
          <w:t xml:space="preserve">– you may select this if your business is in </w:t>
        </w:r>
        <w:r w:rsidR="00CA40E0">
          <w:t xml:space="preserve">raw products </w:t>
        </w:r>
      </w:ins>
      <w:ins w:id="438" w:author="soheil zohreh" w:date="2021-11-21T22:42:00Z">
        <w:r w:rsidR="00CA40E0">
          <w:t xml:space="preserve">are earth extracts such as oil, gar, </w:t>
        </w:r>
        <w:r w:rsidR="008223CA">
          <w:t>minerals; or, your business is in medical/dental/v</w:t>
        </w:r>
      </w:ins>
      <w:ins w:id="439" w:author="soheil zohreh" w:date="2021-11-21T22:43:00Z">
        <w:r w:rsidR="008223CA">
          <w:t>ision devices</w:t>
        </w:r>
        <w:r w:rsidR="00306D1F">
          <w:t xml:space="preserve">; </w:t>
        </w:r>
        <w:proofErr w:type="gramStart"/>
        <w:r w:rsidR="00306D1F">
          <w:t>or,</w:t>
        </w:r>
        <w:proofErr w:type="gramEnd"/>
        <w:r w:rsidR="00306D1F">
          <w:t xml:space="preserve"> your business is in agriculture and aer</w:t>
        </w:r>
        <w:r w:rsidR="00415595">
          <w:t>ospace activities.</w:t>
        </w:r>
      </w:ins>
    </w:p>
    <w:p w14:paraId="3EAD608C" w14:textId="3DBDAE91" w:rsidR="001D5D59" w:rsidRDefault="001D5D59" w:rsidP="001D5D59">
      <w:pPr>
        <w:pStyle w:val="ListParagraph"/>
        <w:numPr>
          <w:ilvl w:val="0"/>
          <w:numId w:val="7"/>
        </w:numPr>
        <w:rPr>
          <w:ins w:id="440" w:author="soheil zohreh" w:date="2021-11-21T22:44:00Z"/>
        </w:rPr>
      </w:pPr>
      <w:ins w:id="441" w:author="soheil zohreh" w:date="2021-11-21T22:37:00Z">
        <w:r>
          <w:t>Consult in technology, management, legal, education, and associated training</w:t>
        </w:r>
      </w:ins>
      <w:proofErr w:type="gramStart"/>
      <w:ins w:id="442" w:author="soheil zohreh" w:date="2021-11-21T22:44:00Z">
        <w:r w:rsidR="00415595">
          <w:t xml:space="preserve">.  </w:t>
        </w:r>
        <w:proofErr w:type="gramEnd"/>
        <w:r w:rsidR="00415595">
          <w:t>You may select this is if you provid</w:t>
        </w:r>
      </w:ins>
      <w:ins w:id="443" w:author="soheil zohreh" w:date="2021-11-21T22:45:00Z">
        <w:r w:rsidR="00663895">
          <w:t xml:space="preserve">e </w:t>
        </w:r>
      </w:ins>
      <w:ins w:id="444" w:author="soheil zohreh" w:date="2021-11-21T22:44:00Z">
        <w:r w:rsidR="00415595">
          <w:t>consulting and educational services</w:t>
        </w:r>
        <w:r w:rsidR="00663895">
          <w:t>, including legal advice</w:t>
        </w:r>
      </w:ins>
    </w:p>
    <w:p w14:paraId="10A04342" w14:textId="4D09425C" w:rsidR="00663895" w:rsidRPr="001D5D59" w:rsidRDefault="00663895">
      <w:pPr>
        <w:pStyle w:val="ListParagraph"/>
        <w:numPr>
          <w:ilvl w:val="0"/>
          <w:numId w:val="7"/>
        </w:numPr>
        <w:rPr>
          <w:ins w:id="445" w:author="soheil zohreh" w:date="2021-11-21T21:58:00Z"/>
        </w:rPr>
        <w:pPrChange w:id="446" w:author="soheil zohreh" w:date="2021-11-21T22:37:00Z">
          <w:pPr>
            <w:pStyle w:val="NormalWeb"/>
            <w:shd w:val="clear" w:color="auto" w:fill="FFFFFF"/>
            <w:spacing w:before="0" w:beforeAutospacing="0" w:after="336" w:afterAutospacing="0"/>
            <w:ind w:left="720"/>
          </w:pPr>
        </w:pPrChange>
      </w:pPr>
      <w:ins w:id="447" w:author="soheil zohreh" w:date="2021-11-21T22:44:00Z">
        <w:r>
          <w:t>Other- you may select this if your business does not fal</w:t>
        </w:r>
      </w:ins>
      <w:ins w:id="448" w:author="soheil zohreh" w:date="2021-11-21T22:45:00Z">
        <w:r>
          <w:t xml:space="preserve">l into any of the four </w:t>
        </w:r>
        <w:proofErr w:type="spellStart"/>
        <w:r>
          <w:t>cateogries</w:t>
        </w:r>
        <w:proofErr w:type="spellEnd"/>
        <w:r>
          <w:t>.</w:t>
        </w:r>
      </w:ins>
    </w:p>
    <w:p w14:paraId="1C9B3D1A" w14:textId="77777777" w:rsidR="000832A5" w:rsidRDefault="00EC028A" w:rsidP="00EC028A">
      <w:pPr>
        <w:pStyle w:val="NormalWeb"/>
        <w:shd w:val="clear" w:color="auto" w:fill="FFFFFF"/>
        <w:spacing w:before="0" w:beforeAutospacing="0" w:after="336" w:afterAutospacing="0"/>
        <w:rPr>
          <w:ins w:id="449" w:author="soheil zohreh" w:date="2021-11-21T21:59:00Z"/>
          <w:rFonts w:asciiTheme="minorHAnsi" w:eastAsiaTheme="minorHAnsi" w:hAnsiTheme="minorHAnsi" w:cstheme="minorBidi"/>
          <w:sz w:val="22"/>
          <w:szCs w:val="22"/>
        </w:rPr>
      </w:pPr>
      <w:ins w:id="450" w:author="soheil zohreh" w:date="2021-11-21T21:59:00Z">
        <w:r>
          <w:rPr>
            <w:rFonts w:asciiTheme="minorHAnsi" w:eastAsiaTheme="minorHAnsi" w:hAnsiTheme="minorHAnsi" w:cstheme="minorBidi"/>
            <w:sz w:val="22"/>
            <w:szCs w:val="22"/>
          </w:rPr>
          <w:t>Q: Are there limitations on revenues and employee counts in my company?</w:t>
        </w:r>
      </w:ins>
    </w:p>
    <w:p w14:paraId="648B23AB" w14:textId="77777777" w:rsidR="00FD7309" w:rsidRDefault="00C2361A" w:rsidP="00C2361A">
      <w:pPr>
        <w:pStyle w:val="NormalWeb"/>
        <w:shd w:val="clear" w:color="auto" w:fill="FFFFFF"/>
        <w:spacing w:before="0" w:beforeAutospacing="0" w:after="336" w:afterAutospacing="0"/>
        <w:ind w:left="720"/>
        <w:rPr>
          <w:ins w:id="451" w:author="soheil zohreh" w:date="2021-11-21T22:05:00Z"/>
          <w:rFonts w:asciiTheme="minorHAnsi" w:eastAsiaTheme="minorHAnsi" w:hAnsiTheme="minorHAnsi" w:cstheme="minorBidi"/>
          <w:sz w:val="22"/>
          <w:szCs w:val="22"/>
        </w:rPr>
      </w:pPr>
      <w:ins w:id="452" w:author="soheil zohreh" w:date="2021-11-21T22:01:00Z">
        <w:r>
          <w:rPr>
            <w:rFonts w:asciiTheme="minorHAnsi" w:eastAsiaTheme="minorHAnsi" w:hAnsiTheme="minorHAnsi" w:cstheme="minorBidi"/>
            <w:sz w:val="22"/>
            <w:szCs w:val="22"/>
          </w:rPr>
          <w:t xml:space="preserve">A: </w:t>
        </w:r>
        <w:proofErr w:type="spellStart"/>
        <w:r>
          <w:rPr>
            <w:rFonts w:asciiTheme="minorHAnsi" w:eastAsiaTheme="minorHAnsi" w:hAnsiTheme="minorHAnsi" w:cstheme="minorBidi"/>
            <w:sz w:val="22"/>
            <w:szCs w:val="22"/>
          </w:rPr>
          <w:t>InsuranceMasters</w:t>
        </w:r>
        <w:proofErr w:type="spellEnd"/>
        <w:r>
          <w:rPr>
            <w:rFonts w:asciiTheme="minorHAnsi" w:eastAsiaTheme="minorHAnsi" w:hAnsiTheme="minorHAnsi" w:cstheme="minorBidi"/>
            <w:sz w:val="22"/>
            <w:szCs w:val="22"/>
          </w:rPr>
          <w:t xml:space="preserve"> can </w:t>
        </w:r>
        <w:proofErr w:type="gramStart"/>
        <w:r>
          <w:rPr>
            <w:rFonts w:asciiTheme="minorHAnsi" w:eastAsiaTheme="minorHAnsi" w:hAnsiTheme="minorHAnsi" w:cstheme="minorBidi"/>
            <w:sz w:val="22"/>
            <w:szCs w:val="22"/>
          </w:rPr>
          <w:t>insure</w:t>
        </w:r>
        <w:proofErr w:type="gramEnd"/>
        <w:r>
          <w:rPr>
            <w:rFonts w:asciiTheme="minorHAnsi" w:eastAsiaTheme="minorHAnsi" w:hAnsiTheme="minorHAnsi" w:cstheme="minorBidi"/>
            <w:sz w:val="22"/>
            <w:szCs w:val="22"/>
          </w:rPr>
          <w:t xml:space="preserve"> businesses </w:t>
        </w:r>
        <w:r w:rsidR="0046701D">
          <w:rPr>
            <w:rFonts w:asciiTheme="minorHAnsi" w:eastAsiaTheme="minorHAnsi" w:hAnsiTheme="minorHAnsi" w:cstheme="minorBidi"/>
            <w:sz w:val="22"/>
            <w:szCs w:val="22"/>
          </w:rPr>
          <w:t xml:space="preserve">with </w:t>
        </w:r>
        <w:proofErr w:type="spellStart"/>
        <w:r>
          <w:rPr>
            <w:rFonts w:asciiTheme="minorHAnsi" w:eastAsiaTheme="minorHAnsi" w:hAnsiTheme="minorHAnsi" w:cstheme="minorBidi"/>
            <w:sz w:val="22"/>
            <w:szCs w:val="22"/>
          </w:rPr>
          <w:t>with</w:t>
        </w:r>
        <w:proofErr w:type="spellEnd"/>
        <w:r>
          <w:rPr>
            <w:rFonts w:asciiTheme="minorHAnsi" w:eastAsiaTheme="minorHAnsi" w:hAnsiTheme="minorHAnsi" w:cstheme="minorBidi"/>
            <w:sz w:val="22"/>
            <w:szCs w:val="22"/>
          </w:rPr>
          <w:t xml:space="preserve"> </w:t>
        </w:r>
        <w:r w:rsidR="0046701D">
          <w:rPr>
            <w:rFonts w:asciiTheme="minorHAnsi" w:eastAsiaTheme="minorHAnsi" w:hAnsiTheme="minorHAnsi" w:cstheme="minorBidi"/>
            <w:sz w:val="22"/>
            <w:szCs w:val="22"/>
          </w:rPr>
          <w:t>25 or less staff counts.</w:t>
        </w:r>
      </w:ins>
    </w:p>
    <w:p w14:paraId="132DDE49" w14:textId="1F8C9B88" w:rsidR="00294244" w:rsidRDefault="00FD7309" w:rsidP="00FD7309">
      <w:pPr>
        <w:pStyle w:val="NormalWeb"/>
        <w:shd w:val="clear" w:color="auto" w:fill="FFFFFF"/>
        <w:spacing w:before="0" w:beforeAutospacing="0" w:after="336" w:afterAutospacing="0"/>
        <w:rPr>
          <w:ins w:id="453" w:author="soheil zohreh" w:date="2021-11-21T22:06:00Z"/>
          <w:rFonts w:asciiTheme="minorHAnsi" w:eastAsiaTheme="minorHAnsi" w:hAnsiTheme="minorHAnsi" w:cstheme="minorBidi"/>
          <w:sz w:val="22"/>
          <w:szCs w:val="22"/>
        </w:rPr>
      </w:pPr>
      <w:ins w:id="454" w:author="soheil zohreh" w:date="2021-11-21T22:06:00Z">
        <w:r>
          <w:rPr>
            <w:rFonts w:asciiTheme="minorHAnsi" w:eastAsiaTheme="minorHAnsi" w:hAnsiTheme="minorHAnsi" w:cstheme="minorBidi"/>
            <w:sz w:val="22"/>
            <w:szCs w:val="22"/>
          </w:rPr>
          <w:t xml:space="preserve">Q: </w:t>
        </w:r>
      </w:ins>
      <w:ins w:id="455" w:author="soheil zohreh" w:date="2021-11-21T22:07:00Z">
        <w:r w:rsidR="00890E33">
          <w:rPr>
            <w:rFonts w:asciiTheme="minorHAnsi" w:eastAsiaTheme="minorHAnsi" w:hAnsiTheme="minorHAnsi" w:cstheme="minorBidi"/>
            <w:sz w:val="22"/>
            <w:szCs w:val="22"/>
          </w:rPr>
          <w:t>How long is the quote good for?</w:t>
        </w:r>
      </w:ins>
    </w:p>
    <w:p w14:paraId="410FA598" w14:textId="77777777" w:rsidR="003F1C2F" w:rsidRDefault="00294244" w:rsidP="00294244">
      <w:pPr>
        <w:pStyle w:val="NormalWeb"/>
        <w:shd w:val="clear" w:color="auto" w:fill="FFFFFF"/>
        <w:spacing w:before="0" w:beforeAutospacing="0" w:after="336" w:afterAutospacing="0"/>
        <w:ind w:left="720"/>
        <w:rPr>
          <w:ins w:id="456" w:author="soheil zohreh" w:date="2021-11-21T22:09:00Z"/>
          <w:rFonts w:asciiTheme="minorHAnsi" w:eastAsiaTheme="minorHAnsi" w:hAnsiTheme="minorHAnsi" w:cstheme="minorBidi"/>
          <w:sz w:val="22"/>
          <w:szCs w:val="22"/>
        </w:rPr>
      </w:pPr>
      <w:ins w:id="457" w:author="soheil zohreh" w:date="2021-11-21T22:06:00Z">
        <w:r>
          <w:rPr>
            <w:rFonts w:asciiTheme="minorHAnsi" w:eastAsiaTheme="minorHAnsi" w:hAnsiTheme="minorHAnsi" w:cstheme="minorBidi"/>
            <w:sz w:val="22"/>
            <w:szCs w:val="22"/>
          </w:rPr>
          <w:lastRenderedPageBreak/>
          <w:t xml:space="preserve">A: Once you receive your quote, it is valid for up to </w:t>
        </w:r>
      </w:ins>
      <w:ins w:id="458" w:author="soheil zohreh" w:date="2021-11-21T22:07:00Z">
        <w:r w:rsidR="00740DEE">
          <w:rPr>
            <w:rFonts w:asciiTheme="minorHAnsi" w:eastAsiaTheme="minorHAnsi" w:hAnsiTheme="minorHAnsi" w:cstheme="minorBidi"/>
            <w:sz w:val="22"/>
            <w:szCs w:val="22"/>
          </w:rPr>
          <w:t xml:space="preserve">90 days from the </w:t>
        </w:r>
      </w:ins>
      <w:ins w:id="459" w:author="soheil zohreh" w:date="2021-11-21T22:08:00Z">
        <w:r w:rsidR="00867A93">
          <w:rPr>
            <w:rFonts w:asciiTheme="minorHAnsi" w:eastAsiaTheme="minorHAnsi" w:hAnsiTheme="minorHAnsi" w:cstheme="minorBidi"/>
            <w:sz w:val="22"/>
            <w:szCs w:val="22"/>
          </w:rPr>
          <w:t>date the quote w</w:t>
        </w:r>
      </w:ins>
      <w:ins w:id="460" w:author="soheil zohreh" w:date="2021-11-21T22:09:00Z">
        <w:r w:rsidR="00867A93">
          <w:rPr>
            <w:rFonts w:asciiTheme="minorHAnsi" w:eastAsiaTheme="minorHAnsi" w:hAnsiTheme="minorHAnsi" w:cstheme="minorBidi"/>
            <w:sz w:val="22"/>
            <w:szCs w:val="22"/>
          </w:rPr>
          <w:t>as generated</w:t>
        </w:r>
      </w:ins>
    </w:p>
    <w:p w14:paraId="623DE494" w14:textId="77777777" w:rsidR="007019D3" w:rsidRDefault="003F1C2F" w:rsidP="003F1C2F">
      <w:pPr>
        <w:pStyle w:val="NormalWeb"/>
        <w:shd w:val="clear" w:color="auto" w:fill="FFFFFF"/>
        <w:spacing w:before="0" w:beforeAutospacing="0" w:after="336" w:afterAutospacing="0"/>
        <w:rPr>
          <w:ins w:id="461" w:author="soheil zohreh" w:date="2021-11-21T22:09:00Z"/>
          <w:rFonts w:asciiTheme="minorHAnsi" w:eastAsiaTheme="minorHAnsi" w:hAnsiTheme="minorHAnsi" w:cstheme="minorBidi"/>
          <w:sz w:val="22"/>
          <w:szCs w:val="22"/>
        </w:rPr>
      </w:pPr>
      <w:ins w:id="462" w:author="soheil zohreh" w:date="2021-11-21T22:09:00Z">
        <w:r>
          <w:rPr>
            <w:rFonts w:asciiTheme="minorHAnsi" w:eastAsiaTheme="minorHAnsi" w:hAnsiTheme="minorHAnsi" w:cstheme="minorBidi"/>
            <w:sz w:val="22"/>
            <w:szCs w:val="22"/>
          </w:rPr>
          <w:t>Q: When and how is my insurance effective?</w:t>
        </w:r>
      </w:ins>
    </w:p>
    <w:p w14:paraId="01702BB4" w14:textId="77777777" w:rsidR="00F769D7" w:rsidRDefault="007019D3" w:rsidP="007019D3">
      <w:pPr>
        <w:pStyle w:val="NormalWeb"/>
        <w:shd w:val="clear" w:color="auto" w:fill="FFFFFF"/>
        <w:spacing w:before="0" w:beforeAutospacing="0" w:after="336" w:afterAutospacing="0"/>
        <w:ind w:left="720"/>
        <w:rPr>
          <w:ins w:id="463" w:author="soheil zohreh" w:date="2021-11-21T22:14:00Z"/>
          <w:rFonts w:asciiTheme="minorHAnsi" w:eastAsiaTheme="minorHAnsi" w:hAnsiTheme="minorHAnsi" w:cstheme="minorBidi"/>
          <w:sz w:val="22"/>
          <w:szCs w:val="22"/>
        </w:rPr>
      </w:pPr>
      <w:ins w:id="464" w:author="soheil zohreh" w:date="2021-11-21T22:09:00Z">
        <w:r>
          <w:rPr>
            <w:rFonts w:asciiTheme="minorHAnsi" w:eastAsiaTheme="minorHAnsi" w:hAnsiTheme="minorHAnsi" w:cstheme="minorBidi"/>
            <w:sz w:val="22"/>
            <w:szCs w:val="22"/>
          </w:rPr>
          <w:t>A:</w:t>
        </w:r>
      </w:ins>
      <w:ins w:id="465" w:author="soheil zohreh" w:date="2021-11-21T22:10:00Z">
        <w:r>
          <w:rPr>
            <w:rFonts w:asciiTheme="minorHAnsi" w:eastAsiaTheme="minorHAnsi" w:hAnsiTheme="minorHAnsi" w:cstheme="minorBidi"/>
            <w:sz w:val="22"/>
            <w:szCs w:val="22"/>
          </w:rPr>
          <w:t xml:space="preserve"> Once you</w:t>
        </w:r>
        <w:r w:rsidR="009D470B">
          <w:rPr>
            <w:rFonts w:asciiTheme="minorHAnsi" w:eastAsiaTheme="minorHAnsi" w:hAnsiTheme="minorHAnsi" w:cstheme="minorBidi"/>
            <w:sz w:val="22"/>
            <w:szCs w:val="22"/>
          </w:rPr>
          <w:t>r first payment is made, you are insured</w:t>
        </w:r>
      </w:ins>
    </w:p>
    <w:p w14:paraId="4C6A623B" w14:textId="59964CC9" w:rsidR="00F769D7" w:rsidRDefault="00F769D7" w:rsidP="00F769D7">
      <w:pPr>
        <w:pStyle w:val="NormalWeb"/>
        <w:shd w:val="clear" w:color="auto" w:fill="FFFFFF"/>
        <w:spacing w:before="0" w:beforeAutospacing="0" w:after="336" w:afterAutospacing="0"/>
        <w:rPr>
          <w:ins w:id="466" w:author="soheil zohreh" w:date="2021-11-21T22:14:00Z"/>
          <w:rFonts w:asciiTheme="minorHAnsi" w:eastAsiaTheme="minorHAnsi" w:hAnsiTheme="minorHAnsi" w:cstheme="minorBidi"/>
          <w:sz w:val="22"/>
          <w:szCs w:val="22"/>
        </w:rPr>
      </w:pPr>
      <w:ins w:id="467" w:author="soheil zohreh" w:date="2021-11-21T22:14:00Z">
        <w:r>
          <w:rPr>
            <w:rFonts w:asciiTheme="minorHAnsi" w:eastAsiaTheme="minorHAnsi" w:hAnsiTheme="minorHAnsi" w:cstheme="minorBidi"/>
            <w:sz w:val="22"/>
            <w:szCs w:val="22"/>
          </w:rPr>
          <w:t>Q: What are my coverage limits?</w:t>
        </w:r>
      </w:ins>
    </w:p>
    <w:p w14:paraId="257A8E5E" w14:textId="37E5A13D" w:rsidR="00F769D7" w:rsidRDefault="00F769D7" w:rsidP="00F769D7">
      <w:pPr>
        <w:pStyle w:val="NormalWeb"/>
        <w:shd w:val="clear" w:color="auto" w:fill="FFFFFF"/>
        <w:spacing w:before="0" w:beforeAutospacing="0" w:after="336" w:afterAutospacing="0"/>
        <w:ind w:left="720"/>
        <w:rPr>
          <w:ins w:id="468" w:author="soheil zohreh" w:date="2021-11-21T22:21:00Z"/>
          <w:rFonts w:asciiTheme="minorHAnsi" w:eastAsiaTheme="minorHAnsi" w:hAnsiTheme="minorHAnsi" w:cstheme="minorBidi"/>
          <w:sz w:val="22"/>
          <w:szCs w:val="22"/>
        </w:rPr>
      </w:pPr>
      <w:ins w:id="469" w:author="soheil zohreh" w:date="2021-11-21T22:14:00Z">
        <w:r>
          <w:rPr>
            <w:rFonts w:asciiTheme="minorHAnsi" w:eastAsiaTheme="minorHAnsi" w:hAnsiTheme="minorHAnsi" w:cstheme="minorBidi"/>
            <w:sz w:val="22"/>
            <w:szCs w:val="22"/>
          </w:rPr>
          <w:t>A: you</w:t>
        </w:r>
        <w:r w:rsidR="002E0952">
          <w:rPr>
            <w:rFonts w:asciiTheme="minorHAnsi" w:eastAsiaTheme="minorHAnsi" w:hAnsiTheme="minorHAnsi" w:cstheme="minorBidi"/>
            <w:sz w:val="22"/>
            <w:szCs w:val="22"/>
          </w:rPr>
          <w:t>r policy covers you up to $2M for the e</w:t>
        </w:r>
      </w:ins>
      <w:ins w:id="470" w:author="soheil zohreh" w:date="2021-11-21T22:15:00Z">
        <w:r w:rsidR="002E0952">
          <w:rPr>
            <w:rFonts w:asciiTheme="minorHAnsi" w:eastAsiaTheme="minorHAnsi" w:hAnsiTheme="minorHAnsi" w:cstheme="minorBidi"/>
            <w:sz w:val="22"/>
            <w:szCs w:val="22"/>
          </w:rPr>
          <w:t>ntire term of the policy</w:t>
        </w:r>
      </w:ins>
      <w:ins w:id="471" w:author="soheil zohreh" w:date="2021-11-21T22:18:00Z">
        <w:r w:rsidR="003B036E">
          <w:rPr>
            <w:rFonts w:asciiTheme="minorHAnsi" w:eastAsiaTheme="minorHAnsi" w:hAnsiTheme="minorHAnsi" w:cstheme="minorBidi"/>
            <w:sz w:val="22"/>
            <w:szCs w:val="22"/>
          </w:rPr>
          <w:t xml:space="preserve"> which is one year</w:t>
        </w:r>
      </w:ins>
      <w:proofErr w:type="gramStart"/>
      <w:ins w:id="472" w:author="soheil zohreh" w:date="2021-11-21T22:15:00Z">
        <w:r w:rsidR="002E0952">
          <w:rPr>
            <w:rFonts w:asciiTheme="minorHAnsi" w:eastAsiaTheme="minorHAnsi" w:hAnsiTheme="minorHAnsi" w:cstheme="minorBidi"/>
            <w:sz w:val="22"/>
            <w:szCs w:val="22"/>
          </w:rPr>
          <w:t xml:space="preserve">.  </w:t>
        </w:r>
        <w:proofErr w:type="gramEnd"/>
        <w:r w:rsidR="002E0952">
          <w:rPr>
            <w:rFonts w:asciiTheme="minorHAnsi" w:eastAsiaTheme="minorHAnsi" w:hAnsiTheme="minorHAnsi" w:cstheme="minorBidi"/>
            <w:sz w:val="22"/>
            <w:szCs w:val="22"/>
          </w:rPr>
          <w:t xml:space="preserve">That is called the Aggregate limit and </w:t>
        </w:r>
        <w:r w:rsidR="009B498A">
          <w:rPr>
            <w:rFonts w:asciiTheme="minorHAnsi" w:eastAsiaTheme="minorHAnsi" w:hAnsiTheme="minorHAnsi" w:cstheme="minorBidi"/>
            <w:sz w:val="22"/>
            <w:szCs w:val="22"/>
          </w:rPr>
          <w:t>it is reset at renewal</w:t>
        </w:r>
        <w:proofErr w:type="gramStart"/>
        <w:r w:rsidR="009B498A">
          <w:rPr>
            <w:rFonts w:asciiTheme="minorHAnsi" w:eastAsiaTheme="minorHAnsi" w:hAnsiTheme="minorHAnsi" w:cstheme="minorBidi"/>
            <w:sz w:val="22"/>
            <w:szCs w:val="22"/>
          </w:rPr>
          <w:t xml:space="preserve">.  </w:t>
        </w:r>
      </w:ins>
      <w:proofErr w:type="gramEnd"/>
      <w:ins w:id="473" w:author="soheil zohreh" w:date="2021-11-21T22:16:00Z">
        <w:r w:rsidR="009B498A">
          <w:rPr>
            <w:rFonts w:asciiTheme="minorHAnsi" w:eastAsiaTheme="minorHAnsi" w:hAnsiTheme="minorHAnsi" w:cstheme="minorBidi"/>
            <w:sz w:val="22"/>
            <w:szCs w:val="22"/>
          </w:rPr>
          <w:t>Every instance of claim covers you up to</w:t>
        </w:r>
      </w:ins>
      <w:ins w:id="474" w:author="soheil zohreh" w:date="2021-11-21T22:18:00Z">
        <w:r w:rsidR="00675144">
          <w:rPr>
            <w:rFonts w:asciiTheme="minorHAnsi" w:eastAsiaTheme="minorHAnsi" w:hAnsiTheme="minorHAnsi" w:cstheme="minorBidi"/>
            <w:sz w:val="22"/>
            <w:szCs w:val="22"/>
          </w:rPr>
          <w:t xml:space="preserve"> your selected option of instances</w:t>
        </w:r>
      </w:ins>
      <w:ins w:id="475" w:author="soheil zohreh" w:date="2021-11-21T22:20:00Z">
        <w:r w:rsidR="00DC6430">
          <w:rPr>
            <w:rFonts w:asciiTheme="minorHAnsi" w:eastAsiaTheme="minorHAnsi" w:hAnsiTheme="minorHAnsi" w:cstheme="minorBidi"/>
            <w:sz w:val="22"/>
            <w:szCs w:val="22"/>
          </w:rPr>
          <w:t xml:space="preserve"> which can be </w:t>
        </w:r>
      </w:ins>
      <w:ins w:id="476" w:author="soheil zohreh" w:date="2021-11-21T22:21:00Z">
        <w:r w:rsidR="00A26A3A">
          <w:rPr>
            <w:rFonts w:asciiTheme="minorHAnsi" w:eastAsiaTheme="minorHAnsi" w:hAnsiTheme="minorHAnsi" w:cstheme="minorBidi"/>
            <w:sz w:val="22"/>
            <w:szCs w:val="22"/>
          </w:rPr>
          <w:t>$1M, $500K, or $250K per claim</w:t>
        </w:r>
        <w:r w:rsidR="00A55E8C">
          <w:rPr>
            <w:rFonts w:asciiTheme="minorHAnsi" w:eastAsiaTheme="minorHAnsi" w:hAnsiTheme="minorHAnsi" w:cstheme="minorBidi"/>
            <w:sz w:val="22"/>
            <w:szCs w:val="22"/>
          </w:rPr>
          <w:t xml:space="preserve"> after met deductibles.</w:t>
        </w:r>
      </w:ins>
    </w:p>
    <w:p w14:paraId="3B83B097" w14:textId="49477B24" w:rsidR="00A55E8C" w:rsidRDefault="00A55E8C" w:rsidP="00A55E8C">
      <w:pPr>
        <w:pStyle w:val="NormalWeb"/>
        <w:shd w:val="clear" w:color="auto" w:fill="FFFFFF"/>
        <w:spacing w:before="0" w:beforeAutospacing="0" w:after="336" w:afterAutospacing="0"/>
        <w:rPr>
          <w:ins w:id="477" w:author="soheil zohreh" w:date="2021-11-21T22:22:00Z"/>
          <w:rFonts w:asciiTheme="minorHAnsi" w:eastAsiaTheme="minorHAnsi" w:hAnsiTheme="minorHAnsi" w:cstheme="minorBidi"/>
          <w:sz w:val="22"/>
          <w:szCs w:val="22"/>
        </w:rPr>
      </w:pPr>
      <w:ins w:id="478" w:author="soheil zohreh" w:date="2021-11-21T22:21:00Z">
        <w:r>
          <w:rPr>
            <w:rFonts w:asciiTheme="minorHAnsi" w:eastAsiaTheme="minorHAnsi" w:hAnsiTheme="minorHAnsi" w:cstheme="minorBidi"/>
            <w:sz w:val="22"/>
            <w:szCs w:val="22"/>
          </w:rPr>
          <w:t xml:space="preserve">Q: </w:t>
        </w:r>
      </w:ins>
      <w:ins w:id="479" w:author="soheil zohreh" w:date="2021-11-21T22:22:00Z">
        <w:r w:rsidR="00606A80">
          <w:rPr>
            <w:rFonts w:asciiTheme="minorHAnsi" w:eastAsiaTheme="minorHAnsi" w:hAnsiTheme="minorHAnsi" w:cstheme="minorBidi"/>
            <w:sz w:val="22"/>
            <w:szCs w:val="22"/>
          </w:rPr>
          <w:t>How does deductible work?</w:t>
        </w:r>
      </w:ins>
    </w:p>
    <w:p w14:paraId="06852BD6" w14:textId="1A8702C0" w:rsidR="00606A80" w:rsidRDefault="00606A80" w:rsidP="00606A80">
      <w:pPr>
        <w:pStyle w:val="NormalWeb"/>
        <w:shd w:val="clear" w:color="auto" w:fill="FFFFFF"/>
        <w:spacing w:before="0" w:beforeAutospacing="0" w:after="336" w:afterAutospacing="0"/>
        <w:ind w:left="720"/>
        <w:rPr>
          <w:ins w:id="480" w:author="soheil zohreh" w:date="2021-11-21T22:14:00Z"/>
          <w:rFonts w:asciiTheme="minorHAnsi" w:eastAsiaTheme="minorHAnsi" w:hAnsiTheme="minorHAnsi" w:cstheme="minorBidi"/>
          <w:sz w:val="22"/>
          <w:szCs w:val="22"/>
        </w:rPr>
      </w:pPr>
      <w:ins w:id="481" w:author="soheil zohreh" w:date="2021-11-21T22:22:00Z">
        <w:r>
          <w:rPr>
            <w:rFonts w:asciiTheme="minorHAnsi" w:eastAsiaTheme="minorHAnsi" w:hAnsiTheme="minorHAnsi" w:cstheme="minorBidi"/>
            <w:sz w:val="22"/>
            <w:szCs w:val="22"/>
          </w:rPr>
          <w:t xml:space="preserve">A: You have options to select $0, </w:t>
        </w:r>
      </w:ins>
      <w:ins w:id="482" w:author="soheil zohreh" w:date="2021-11-21T22:23:00Z">
        <w:r w:rsidR="00271D68">
          <w:rPr>
            <w:rFonts w:asciiTheme="minorHAnsi" w:eastAsiaTheme="minorHAnsi" w:hAnsiTheme="minorHAnsi" w:cstheme="minorBidi"/>
            <w:sz w:val="22"/>
            <w:szCs w:val="22"/>
          </w:rPr>
          <w:t>$2,500, $5,000, or $</w:t>
        </w:r>
      </w:ins>
      <w:ins w:id="483" w:author="soheil zohreh" w:date="2021-11-21T22:24:00Z">
        <w:r w:rsidR="00271D68">
          <w:rPr>
            <w:rFonts w:asciiTheme="minorHAnsi" w:eastAsiaTheme="minorHAnsi" w:hAnsiTheme="minorHAnsi" w:cstheme="minorBidi"/>
            <w:sz w:val="22"/>
            <w:szCs w:val="22"/>
          </w:rPr>
          <w:t>10,000</w:t>
        </w:r>
        <w:proofErr w:type="gramStart"/>
        <w:r w:rsidR="00271D68">
          <w:rPr>
            <w:rFonts w:asciiTheme="minorHAnsi" w:eastAsiaTheme="minorHAnsi" w:hAnsiTheme="minorHAnsi" w:cstheme="minorBidi"/>
            <w:sz w:val="22"/>
            <w:szCs w:val="22"/>
          </w:rPr>
          <w:t xml:space="preserve">.  </w:t>
        </w:r>
        <w:proofErr w:type="gramEnd"/>
        <w:r w:rsidR="007678DF">
          <w:rPr>
            <w:rFonts w:asciiTheme="minorHAnsi" w:eastAsiaTheme="minorHAnsi" w:hAnsiTheme="minorHAnsi" w:cstheme="minorBidi"/>
            <w:sz w:val="22"/>
            <w:szCs w:val="22"/>
          </w:rPr>
          <w:t xml:space="preserve">Your coverage </w:t>
        </w:r>
      </w:ins>
      <w:ins w:id="484" w:author="soheil zohreh" w:date="2021-11-21T22:26:00Z">
        <w:r w:rsidR="00671CBD">
          <w:rPr>
            <w:rFonts w:asciiTheme="minorHAnsi" w:eastAsiaTheme="minorHAnsi" w:hAnsiTheme="minorHAnsi" w:cstheme="minorBidi"/>
            <w:sz w:val="22"/>
            <w:szCs w:val="22"/>
          </w:rPr>
          <w:t xml:space="preserve">of </w:t>
        </w:r>
      </w:ins>
      <w:ins w:id="485" w:author="soheil zohreh" w:date="2021-11-21T22:24:00Z">
        <w:r w:rsidR="007678DF">
          <w:rPr>
            <w:rFonts w:asciiTheme="minorHAnsi" w:eastAsiaTheme="minorHAnsi" w:hAnsiTheme="minorHAnsi" w:cstheme="minorBidi"/>
            <w:sz w:val="22"/>
            <w:szCs w:val="22"/>
          </w:rPr>
          <w:t xml:space="preserve">claim payments </w:t>
        </w:r>
      </w:ins>
      <w:ins w:id="486" w:author="soheil zohreh" w:date="2021-11-21T22:29:00Z">
        <w:r w:rsidR="00A2234B">
          <w:rPr>
            <w:rFonts w:asciiTheme="minorHAnsi" w:eastAsiaTheme="minorHAnsi" w:hAnsiTheme="minorHAnsi" w:cstheme="minorBidi"/>
            <w:sz w:val="22"/>
            <w:szCs w:val="22"/>
          </w:rPr>
          <w:t>is</w:t>
        </w:r>
      </w:ins>
      <w:ins w:id="487" w:author="soheil zohreh" w:date="2021-11-21T22:24:00Z">
        <w:r w:rsidR="007678DF">
          <w:rPr>
            <w:rFonts w:asciiTheme="minorHAnsi" w:eastAsiaTheme="minorHAnsi" w:hAnsiTheme="minorHAnsi" w:cstheme="minorBidi"/>
            <w:sz w:val="22"/>
            <w:szCs w:val="22"/>
          </w:rPr>
          <w:t xml:space="preserve"> made once the selected deductible</w:t>
        </w:r>
      </w:ins>
      <w:ins w:id="488" w:author="soheil zohreh" w:date="2021-11-21T22:26:00Z">
        <w:r w:rsidR="000A1901">
          <w:rPr>
            <w:rFonts w:asciiTheme="minorHAnsi" w:eastAsiaTheme="minorHAnsi" w:hAnsiTheme="minorHAnsi" w:cstheme="minorBidi"/>
            <w:sz w:val="22"/>
            <w:szCs w:val="22"/>
          </w:rPr>
          <w:t xml:space="preserve"> paid by you</w:t>
        </w:r>
      </w:ins>
      <w:ins w:id="489" w:author="soheil zohreh" w:date="2021-11-21T22:24:00Z">
        <w:r w:rsidR="007678DF">
          <w:rPr>
            <w:rFonts w:asciiTheme="minorHAnsi" w:eastAsiaTheme="minorHAnsi" w:hAnsiTheme="minorHAnsi" w:cstheme="minorBidi"/>
            <w:sz w:val="22"/>
            <w:szCs w:val="22"/>
          </w:rPr>
          <w:t xml:space="preserve"> is met at each occurrence</w:t>
        </w:r>
        <w:proofErr w:type="gramStart"/>
        <w:r w:rsidR="00863EBC">
          <w:rPr>
            <w:rFonts w:asciiTheme="minorHAnsi" w:eastAsiaTheme="minorHAnsi" w:hAnsiTheme="minorHAnsi" w:cstheme="minorBidi"/>
            <w:sz w:val="22"/>
            <w:szCs w:val="22"/>
          </w:rPr>
          <w:t xml:space="preserve">.  </w:t>
        </w:r>
        <w:proofErr w:type="gramEnd"/>
        <w:r w:rsidR="00863EBC">
          <w:rPr>
            <w:rFonts w:asciiTheme="minorHAnsi" w:eastAsiaTheme="minorHAnsi" w:hAnsiTheme="minorHAnsi" w:cstheme="minorBidi"/>
            <w:sz w:val="22"/>
            <w:szCs w:val="22"/>
          </w:rPr>
          <w:t>Th</w:t>
        </w:r>
      </w:ins>
      <w:ins w:id="490" w:author="soheil zohreh" w:date="2021-11-21T22:27:00Z">
        <w:r w:rsidR="000A1901">
          <w:rPr>
            <w:rFonts w:asciiTheme="minorHAnsi" w:eastAsiaTheme="minorHAnsi" w:hAnsiTheme="minorHAnsi" w:cstheme="minorBidi"/>
            <w:sz w:val="22"/>
            <w:szCs w:val="22"/>
          </w:rPr>
          <w:t>e deductible is not cumulative and is reset after each submitted claim and occurrence of loss.</w:t>
        </w:r>
      </w:ins>
      <w:ins w:id="491" w:author="soheil zohreh" w:date="2021-11-21T22:24:00Z">
        <w:r w:rsidR="00863EBC">
          <w:rPr>
            <w:rFonts w:asciiTheme="minorHAnsi" w:eastAsiaTheme="minorHAnsi" w:hAnsiTheme="minorHAnsi" w:cstheme="minorBidi"/>
            <w:sz w:val="22"/>
            <w:szCs w:val="22"/>
          </w:rPr>
          <w:t xml:space="preserve"> </w:t>
        </w:r>
      </w:ins>
    </w:p>
    <w:p w14:paraId="034DEE51" w14:textId="77777777" w:rsidR="00787083" w:rsidRDefault="00A2234B" w:rsidP="00A2234B">
      <w:pPr>
        <w:pStyle w:val="NormalWeb"/>
        <w:shd w:val="clear" w:color="auto" w:fill="FFFFFF"/>
        <w:spacing w:before="0" w:beforeAutospacing="0" w:after="336" w:afterAutospacing="0"/>
        <w:rPr>
          <w:ins w:id="492" w:author="soheil zohreh" w:date="2021-11-21T22:30:00Z"/>
          <w:rFonts w:asciiTheme="minorHAnsi" w:eastAsiaTheme="minorHAnsi" w:hAnsiTheme="minorHAnsi" w:cstheme="minorBidi"/>
          <w:sz w:val="22"/>
          <w:szCs w:val="22"/>
        </w:rPr>
      </w:pPr>
      <w:ins w:id="493" w:author="soheil zohreh" w:date="2021-11-21T22:30:00Z">
        <w:r>
          <w:rPr>
            <w:rFonts w:asciiTheme="minorHAnsi" w:eastAsiaTheme="minorHAnsi" w:hAnsiTheme="minorHAnsi" w:cstheme="minorBidi"/>
            <w:sz w:val="22"/>
            <w:szCs w:val="22"/>
          </w:rPr>
          <w:t>Q: What if I make an error in my answers</w:t>
        </w:r>
        <w:r w:rsidR="00787083">
          <w:rPr>
            <w:rFonts w:asciiTheme="minorHAnsi" w:eastAsiaTheme="minorHAnsi" w:hAnsiTheme="minorHAnsi" w:cstheme="minorBidi"/>
            <w:sz w:val="22"/>
            <w:szCs w:val="22"/>
          </w:rPr>
          <w:t xml:space="preserve"> and receive a quote.</w:t>
        </w:r>
      </w:ins>
    </w:p>
    <w:p w14:paraId="7440A489" w14:textId="396C3EEB" w:rsidR="00EC028A" w:rsidRDefault="00787083">
      <w:pPr>
        <w:pStyle w:val="NormalWeb"/>
        <w:shd w:val="clear" w:color="auto" w:fill="FFFFFF"/>
        <w:spacing w:before="0" w:beforeAutospacing="0" w:after="336" w:afterAutospacing="0"/>
        <w:ind w:left="720"/>
        <w:rPr>
          <w:ins w:id="494" w:author="soheil zohreh" w:date="2021-11-29T12:49:00Z"/>
        </w:rPr>
      </w:pPr>
      <w:ins w:id="495" w:author="soheil zohreh" w:date="2021-11-21T22:30:00Z">
        <w:r>
          <w:rPr>
            <w:rFonts w:asciiTheme="minorHAnsi" w:eastAsiaTheme="minorHAnsi" w:hAnsiTheme="minorHAnsi" w:cstheme="minorBidi"/>
            <w:sz w:val="22"/>
            <w:szCs w:val="22"/>
          </w:rPr>
          <w:t>A: Quote is valid based on actual and valid answers</w:t>
        </w:r>
        <w:proofErr w:type="gramStart"/>
        <w:r>
          <w:rPr>
            <w:rFonts w:asciiTheme="minorHAnsi" w:eastAsiaTheme="minorHAnsi" w:hAnsiTheme="minorHAnsi" w:cstheme="minorBidi"/>
            <w:sz w:val="22"/>
            <w:szCs w:val="22"/>
          </w:rPr>
          <w:t xml:space="preserve">.  </w:t>
        </w:r>
      </w:ins>
      <w:proofErr w:type="gramEnd"/>
      <w:ins w:id="496" w:author="soheil zohreh" w:date="2021-11-21T22:31:00Z">
        <w:r w:rsidR="00532435">
          <w:rPr>
            <w:rFonts w:asciiTheme="minorHAnsi" w:eastAsiaTheme="minorHAnsi" w:hAnsiTheme="minorHAnsi" w:cstheme="minorBidi"/>
            <w:sz w:val="22"/>
            <w:szCs w:val="22"/>
          </w:rPr>
          <w:t xml:space="preserve">You may call and provide correction to your answers </w:t>
        </w:r>
      </w:ins>
      <w:ins w:id="497" w:author="soheil zohreh" w:date="2021-11-21T22:32:00Z">
        <w:r w:rsidR="00532435">
          <w:rPr>
            <w:rFonts w:asciiTheme="minorHAnsi" w:eastAsiaTheme="minorHAnsi" w:hAnsiTheme="minorHAnsi" w:cstheme="minorBidi"/>
            <w:sz w:val="22"/>
            <w:szCs w:val="22"/>
          </w:rPr>
          <w:t>during the life of the policy and changes will be made retroactively</w:t>
        </w:r>
        <w:proofErr w:type="gramStart"/>
        <w:r w:rsidR="00532435">
          <w:rPr>
            <w:rFonts w:asciiTheme="minorHAnsi" w:eastAsiaTheme="minorHAnsi" w:hAnsiTheme="minorHAnsi" w:cstheme="minorBidi"/>
            <w:sz w:val="22"/>
            <w:szCs w:val="22"/>
          </w:rPr>
          <w:t xml:space="preserve">.  </w:t>
        </w:r>
      </w:ins>
      <w:proofErr w:type="gramEnd"/>
      <w:ins w:id="498" w:author="soheil zohreh" w:date="2021-11-21T22:34:00Z">
        <w:r w:rsidR="00835AEA">
          <w:rPr>
            <w:rFonts w:asciiTheme="minorHAnsi" w:eastAsiaTheme="minorHAnsi" w:hAnsiTheme="minorHAnsi" w:cstheme="minorBidi"/>
            <w:sz w:val="22"/>
            <w:szCs w:val="22"/>
          </w:rPr>
          <w:t>Changes to your required payment will be made in the following cycle</w:t>
        </w:r>
        <w:proofErr w:type="gramStart"/>
        <w:r w:rsidR="00835AEA">
          <w:rPr>
            <w:rFonts w:asciiTheme="minorHAnsi" w:eastAsiaTheme="minorHAnsi" w:hAnsiTheme="minorHAnsi" w:cstheme="minorBidi"/>
            <w:sz w:val="22"/>
            <w:szCs w:val="22"/>
          </w:rPr>
          <w:t xml:space="preserve">.  </w:t>
        </w:r>
      </w:ins>
      <w:proofErr w:type="gramEnd"/>
      <w:ins w:id="499" w:author="soheil zohreh" w:date="2021-11-21T22:32:00Z">
        <w:r w:rsidR="00E2288C">
          <w:rPr>
            <w:rFonts w:asciiTheme="minorHAnsi" w:eastAsiaTheme="minorHAnsi" w:hAnsiTheme="minorHAnsi" w:cstheme="minorBidi"/>
            <w:sz w:val="22"/>
            <w:szCs w:val="22"/>
          </w:rPr>
          <w:t xml:space="preserve">However, if you submit a claim based on </w:t>
        </w:r>
      </w:ins>
      <w:ins w:id="500" w:author="soheil zohreh" w:date="2021-11-21T22:33:00Z">
        <w:r w:rsidR="00E2288C">
          <w:rPr>
            <w:rFonts w:asciiTheme="minorHAnsi" w:eastAsiaTheme="minorHAnsi" w:hAnsiTheme="minorHAnsi" w:cstheme="minorBidi"/>
            <w:sz w:val="22"/>
            <w:szCs w:val="22"/>
          </w:rPr>
          <w:t xml:space="preserve">erroneous answers, your claim may be rejected, and depending </w:t>
        </w:r>
      </w:ins>
      <w:ins w:id="501" w:author="soheil zohreh" w:date="2021-11-21T22:37:00Z">
        <w:r w:rsidR="001D5D59">
          <w:rPr>
            <w:rFonts w:asciiTheme="minorHAnsi" w:eastAsiaTheme="minorHAnsi" w:hAnsiTheme="minorHAnsi" w:cstheme="minorBidi"/>
            <w:sz w:val="22"/>
            <w:szCs w:val="22"/>
          </w:rPr>
          <w:t xml:space="preserve">on </w:t>
        </w:r>
      </w:ins>
      <w:ins w:id="502" w:author="soheil zohreh" w:date="2021-11-21T22:33:00Z">
        <w:r w:rsidR="00E2288C">
          <w:rPr>
            <w:rFonts w:asciiTheme="minorHAnsi" w:eastAsiaTheme="minorHAnsi" w:hAnsiTheme="minorHAnsi" w:cstheme="minorBidi"/>
            <w:sz w:val="22"/>
            <w:szCs w:val="22"/>
          </w:rPr>
          <w:t xml:space="preserve">the </w:t>
        </w:r>
        <w:r w:rsidR="007B4AA3">
          <w:rPr>
            <w:rFonts w:asciiTheme="minorHAnsi" w:eastAsiaTheme="minorHAnsi" w:hAnsiTheme="minorHAnsi" w:cstheme="minorBidi"/>
            <w:sz w:val="22"/>
            <w:szCs w:val="22"/>
          </w:rPr>
          <w:t>nature of the error, your policy may be cancelled without any refunds.</w:t>
        </w:r>
      </w:ins>
      <w:ins w:id="503" w:author="soheil zohreh" w:date="2021-11-21T21:59:00Z">
        <w:r w:rsidR="00EC028A">
          <w:rPr>
            <w:rFonts w:asciiTheme="minorHAnsi" w:eastAsiaTheme="minorHAnsi" w:hAnsiTheme="minorHAnsi" w:cstheme="minorBidi"/>
            <w:sz w:val="22"/>
            <w:szCs w:val="22"/>
          </w:rPr>
          <w:br/>
        </w:r>
      </w:ins>
    </w:p>
    <w:p w14:paraId="5157ED60" w14:textId="04DF1D0F" w:rsidR="005A3967" w:rsidRDefault="005A3967" w:rsidP="005A3967">
      <w:pPr>
        <w:pStyle w:val="NormalWeb"/>
        <w:shd w:val="clear" w:color="auto" w:fill="FFFFFF"/>
        <w:spacing w:before="0" w:beforeAutospacing="0" w:after="336" w:afterAutospacing="0"/>
        <w:rPr>
          <w:ins w:id="504" w:author="soheil zohreh" w:date="2021-11-29T12:49:00Z"/>
        </w:rPr>
      </w:pPr>
      <w:ins w:id="505" w:author="soheil zohreh" w:date="2021-11-29T12:49:00Z">
        <w:r>
          <w:t>PAYMENT SCREEN</w:t>
        </w:r>
      </w:ins>
    </w:p>
    <w:p w14:paraId="58199D42" w14:textId="6DFE2AC9" w:rsidR="00D234CE" w:rsidRDefault="00FD5290" w:rsidP="005A3967">
      <w:pPr>
        <w:pStyle w:val="NormalWeb"/>
        <w:shd w:val="clear" w:color="auto" w:fill="FFFFFF"/>
        <w:spacing w:before="0" w:beforeAutospacing="0" w:after="336" w:afterAutospacing="0"/>
        <w:rPr>
          <w:ins w:id="506" w:author="soheil zohreh" w:date="2021-11-29T12:57:00Z"/>
        </w:rPr>
      </w:pPr>
      <w:ins w:id="507" w:author="soheil zohreh" w:date="2021-11-29T12:57:00Z">
        <w:r>
          <w:rPr>
            <w:noProof/>
          </w:rPr>
          <w:lastRenderedPageBreak/>
          <w:drawing>
            <wp:inline distT="0" distB="0" distL="0" distR="0" wp14:anchorId="4ABC60B2" wp14:editId="5C77B9A6">
              <wp:extent cx="5943600" cy="3343275"/>
              <wp:effectExtent l="0" t="0" r="0" b="9525"/>
              <wp:docPr id="1" name="Picture 1" descr="Graphical user interface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 descr="Graphical user interface&#10;&#10;Description automatically generated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3432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CD1056A" w14:textId="7202D2D5" w:rsidR="00FD5290" w:rsidRDefault="00C92491" w:rsidP="005A3967">
      <w:pPr>
        <w:pStyle w:val="NormalWeb"/>
        <w:shd w:val="clear" w:color="auto" w:fill="FFFFFF"/>
        <w:spacing w:before="0" w:beforeAutospacing="0" w:after="336" w:afterAutospacing="0"/>
        <w:rPr>
          <w:ins w:id="508" w:author="soheil zohreh" w:date="2021-11-29T12:58:00Z"/>
        </w:rPr>
      </w:pPr>
      <w:ins w:id="509" w:author="soheil zohreh" w:date="2021-11-29T12:57:00Z">
        <w:r>
          <w:t>Please ski</w:t>
        </w:r>
      </w:ins>
      <w:ins w:id="510" w:author="soheil zohreh" w:date="2021-11-29T12:58:00Z">
        <w:r>
          <w:t xml:space="preserve">p the </w:t>
        </w:r>
        <w:proofErr w:type="spellStart"/>
        <w:r>
          <w:t>paypal</w:t>
        </w:r>
        <w:proofErr w:type="spellEnd"/>
        <w:r>
          <w:t xml:space="preserve"> and </w:t>
        </w:r>
        <w:r w:rsidR="00A225F6">
          <w:t>discover card</w:t>
        </w:r>
        <w:proofErr w:type="gramStart"/>
        <w:r w:rsidR="00A225F6">
          <w:t xml:space="preserve">.  </w:t>
        </w:r>
        <w:proofErr w:type="gramEnd"/>
      </w:ins>
    </w:p>
    <w:p w14:paraId="792B237C" w14:textId="658238CF" w:rsidR="00A225F6" w:rsidRDefault="00265A3C" w:rsidP="005A3967">
      <w:pPr>
        <w:pStyle w:val="NormalWeb"/>
        <w:shd w:val="clear" w:color="auto" w:fill="FFFFFF"/>
        <w:spacing w:before="0" w:beforeAutospacing="0" w:after="336" w:afterAutospacing="0"/>
        <w:rPr>
          <w:ins w:id="511" w:author="soheil zohreh" w:date="2021-11-29T13:02:00Z"/>
        </w:rPr>
      </w:pPr>
      <w:ins w:id="512" w:author="soheil zohreh" w:date="2021-11-29T12:58:00Z">
        <w:r>
          <w:t xml:space="preserve">Allow user to select from </w:t>
        </w:r>
      </w:ins>
      <w:ins w:id="513" w:author="soheil zohreh" w:date="2021-11-29T12:59:00Z">
        <w:r w:rsidR="00BF0182">
          <w:t xml:space="preserve">drop down </w:t>
        </w:r>
      </w:ins>
      <w:ins w:id="514" w:author="soheil zohreh" w:date="2021-11-29T13:00:00Z">
        <w:r w:rsidR="00BF0182">
          <w:t>visa</w:t>
        </w:r>
        <w:r w:rsidR="003E6609">
          <w:t xml:space="preserve">, mc, and </w:t>
        </w:r>
      </w:ins>
      <w:proofErr w:type="spellStart"/>
      <w:ins w:id="515" w:author="soheil zohreh" w:date="2021-11-29T13:02:00Z">
        <w:r w:rsidR="002C0F2A">
          <w:t>amex</w:t>
        </w:r>
        <w:proofErr w:type="spellEnd"/>
      </w:ins>
    </w:p>
    <w:p w14:paraId="32342A54" w14:textId="363C0906" w:rsidR="002C0F2A" w:rsidRDefault="002C0F2A" w:rsidP="005A3967">
      <w:pPr>
        <w:pStyle w:val="NormalWeb"/>
        <w:shd w:val="clear" w:color="auto" w:fill="FFFFFF"/>
        <w:spacing w:before="0" w:beforeAutospacing="0" w:after="336" w:afterAutospacing="0"/>
        <w:rPr>
          <w:ins w:id="516" w:author="soheil zohreh" w:date="2021-11-29T13:09:00Z"/>
        </w:rPr>
      </w:pPr>
      <w:ins w:id="517" w:author="soheil zohreh" w:date="2021-11-29T13:02:00Z">
        <w:r>
          <w:t>“Enter name as it appears on the card”</w:t>
        </w:r>
        <w:proofErr w:type="gramStart"/>
        <w:r>
          <w:t xml:space="preserve">. </w:t>
        </w:r>
      </w:ins>
      <w:ins w:id="518" w:author="soheil zohreh" w:date="2021-11-29T13:03:00Z">
        <w:r>
          <w:t xml:space="preserve"> </w:t>
        </w:r>
        <w:proofErr w:type="gramEnd"/>
        <w:r w:rsidR="000F2F82">
          <w:t xml:space="preserve">Provide free text up to 100 </w:t>
        </w:r>
        <w:proofErr w:type="gramStart"/>
        <w:r w:rsidR="000F2F82">
          <w:t>char</w:t>
        </w:r>
      </w:ins>
      <w:proofErr w:type="gramEnd"/>
    </w:p>
    <w:p w14:paraId="442B6E67" w14:textId="75217E41" w:rsidR="00511D61" w:rsidRDefault="00511D61" w:rsidP="005A3967">
      <w:pPr>
        <w:pStyle w:val="NormalWeb"/>
        <w:shd w:val="clear" w:color="auto" w:fill="FFFFFF"/>
        <w:spacing w:before="0" w:beforeAutospacing="0" w:after="336" w:afterAutospacing="0"/>
        <w:rPr>
          <w:ins w:id="519" w:author="soheil zohreh" w:date="2021-11-29T13:03:00Z"/>
        </w:rPr>
      </w:pPr>
      <w:ins w:id="520" w:author="soheil zohreh" w:date="2021-11-29T13:09:00Z">
        <w:r>
          <w:t xml:space="preserve">“Enter a valid </w:t>
        </w:r>
        <w:proofErr w:type="gramStart"/>
        <w:r w:rsidR="001509A1">
          <w:t>email”…</w:t>
        </w:r>
        <w:proofErr w:type="gramEnd"/>
        <w:r w:rsidR="001509A1">
          <w:t>.  Same validation as before with errors</w:t>
        </w:r>
      </w:ins>
    </w:p>
    <w:p w14:paraId="4B4734EC" w14:textId="31829E98" w:rsidR="002C0F2A" w:rsidRDefault="000F2F82" w:rsidP="005A3967">
      <w:pPr>
        <w:pStyle w:val="NormalWeb"/>
        <w:shd w:val="clear" w:color="auto" w:fill="FFFFFF"/>
        <w:spacing w:before="0" w:beforeAutospacing="0" w:after="336" w:afterAutospacing="0"/>
        <w:rPr>
          <w:ins w:id="521" w:author="soheil zohreh" w:date="2021-11-29T13:00:00Z"/>
        </w:rPr>
      </w:pPr>
      <w:ins w:id="522" w:author="soheil zohreh" w:date="2021-11-29T13:03:00Z">
        <w:r>
          <w:t>“Enter Credit Card Number”</w:t>
        </w:r>
        <w:proofErr w:type="gramStart"/>
        <w:r>
          <w:t xml:space="preserve">.  </w:t>
        </w:r>
        <w:proofErr w:type="gramEnd"/>
        <w:r>
          <w:t xml:space="preserve">Provide </w:t>
        </w:r>
        <w:r w:rsidR="00526D21">
          <w:t>fixed 16 digits</w:t>
        </w:r>
      </w:ins>
    </w:p>
    <w:p w14:paraId="105926AD" w14:textId="7A4C042C" w:rsidR="003E6609" w:rsidRDefault="003E6609" w:rsidP="005A3967">
      <w:pPr>
        <w:pStyle w:val="NormalWeb"/>
        <w:shd w:val="clear" w:color="auto" w:fill="FFFFFF"/>
        <w:spacing w:before="0" w:beforeAutospacing="0" w:after="336" w:afterAutospacing="0"/>
        <w:rPr>
          <w:ins w:id="523" w:author="soheil zohreh" w:date="2021-11-29T13:02:00Z"/>
        </w:rPr>
      </w:pPr>
      <w:ins w:id="524" w:author="soheil zohreh" w:date="2021-11-29T13:00:00Z">
        <w:r>
          <w:t xml:space="preserve">Validate 16-digit fixed entry (if visa, first digit must by 4; if </w:t>
        </w:r>
        <w:proofErr w:type="spellStart"/>
        <w:r>
          <w:t>amex</w:t>
        </w:r>
        <w:proofErr w:type="spellEnd"/>
        <w:r>
          <w:t xml:space="preserve">, first </w:t>
        </w:r>
      </w:ins>
      <w:ins w:id="525" w:author="soheil zohreh" w:date="2021-11-29T13:01:00Z">
        <w:r>
          <w:t>must be 3; if MC, first must be 5)</w:t>
        </w:r>
        <w:proofErr w:type="gramStart"/>
        <w:r w:rsidR="00EB6ADE">
          <w:t xml:space="preserve">.  </w:t>
        </w:r>
        <w:proofErr w:type="gramEnd"/>
        <w:r w:rsidR="00EB6ADE">
          <w:t>If less than 16 digits, “please enter a valid credit card number</w:t>
        </w:r>
      </w:ins>
      <w:ins w:id="526" w:author="soheil zohreh" w:date="2021-11-29T13:02:00Z">
        <w:r w:rsidR="00EB6ADE">
          <w:t>”</w:t>
        </w:r>
      </w:ins>
    </w:p>
    <w:p w14:paraId="7C276A47" w14:textId="69644175" w:rsidR="002C0F2A" w:rsidRDefault="00526D21" w:rsidP="005A3967">
      <w:pPr>
        <w:pStyle w:val="NormalWeb"/>
        <w:shd w:val="clear" w:color="auto" w:fill="FFFFFF"/>
        <w:spacing w:before="0" w:beforeAutospacing="0" w:after="336" w:afterAutospacing="0"/>
        <w:rPr>
          <w:ins w:id="527" w:author="soheil zohreh" w:date="2021-11-29T13:04:00Z"/>
        </w:rPr>
      </w:pPr>
      <w:ins w:id="528" w:author="soheil zohreh" w:date="2021-11-29T13:04:00Z">
        <w:r>
          <w:t>“Expiration Date”</w:t>
        </w:r>
      </w:ins>
    </w:p>
    <w:p w14:paraId="5982AC9A" w14:textId="77777777" w:rsidR="00C549EC" w:rsidRDefault="00C71A57" w:rsidP="005A3967">
      <w:pPr>
        <w:pStyle w:val="NormalWeb"/>
        <w:shd w:val="clear" w:color="auto" w:fill="FFFFFF"/>
        <w:spacing w:before="0" w:beforeAutospacing="0" w:after="336" w:afterAutospacing="0"/>
        <w:rPr>
          <w:ins w:id="529" w:author="soheil zohreh" w:date="2021-11-29T13:05:00Z"/>
        </w:rPr>
      </w:pPr>
      <w:ins w:id="530" w:author="soheil zohreh" w:date="2021-11-29T13:04:00Z">
        <w:r>
          <w:t xml:space="preserve">Drop down 12 months, and a separate </w:t>
        </w:r>
        <w:proofErr w:type="gramStart"/>
        <w:r>
          <w:t>drop down</w:t>
        </w:r>
        <w:proofErr w:type="gramEnd"/>
        <w:r>
          <w:t xml:space="preserve"> year starting from </w:t>
        </w:r>
        <w:r w:rsidR="00C549EC">
          <w:t xml:space="preserve">this year through this year </w:t>
        </w:r>
      </w:ins>
      <w:ins w:id="531" w:author="soheil zohreh" w:date="2021-11-29T13:05:00Z">
        <w:r w:rsidR="00C549EC">
          <w:t>+ 7.</w:t>
        </w:r>
      </w:ins>
    </w:p>
    <w:p w14:paraId="2EE2192F" w14:textId="77777777" w:rsidR="00A92AF0" w:rsidRDefault="00C549EC" w:rsidP="005A3967">
      <w:pPr>
        <w:pStyle w:val="NormalWeb"/>
        <w:shd w:val="clear" w:color="auto" w:fill="FFFFFF"/>
        <w:spacing w:before="0" w:beforeAutospacing="0" w:after="336" w:afterAutospacing="0"/>
        <w:rPr>
          <w:ins w:id="532" w:author="soheil zohreh" w:date="2021-11-29T13:18:00Z"/>
        </w:rPr>
      </w:pPr>
      <w:ins w:id="533" w:author="soheil zohreh" w:date="2021-11-29T13:05:00Z">
        <w:r>
          <w:t>Security code</w:t>
        </w:r>
        <w:proofErr w:type="gramStart"/>
        <w:r>
          <w:t xml:space="preserve">.  </w:t>
        </w:r>
        <w:proofErr w:type="gramEnd"/>
        <w:r>
          <w:t xml:space="preserve">Provide </w:t>
        </w:r>
        <w:r w:rsidR="00BA339E">
          <w:t>4 digit fixed</w:t>
        </w:r>
        <w:proofErr w:type="gramStart"/>
        <w:r w:rsidR="00BA339E">
          <w:t xml:space="preserve">.  </w:t>
        </w:r>
        <w:proofErr w:type="gramEnd"/>
        <w:r w:rsidR="00BA339E">
          <w:t>If for visa/mc there is 4</w:t>
        </w:r>
      </w:ins>
      <w:ins w:id="534" w:author="soheil zohreh" w:date="2021-11-29T13:06:00Z">
        <w:r w:rsidR="00276D1E">
          <w:t xml:space="preserve"> (should be 3), then “invalid security code”</w:t>
        </w:r>
      </w:ins>
    </w:p>
    <w:p w14:paraId="3F862538" w14:textId="66137859" w:rsidR="00A85A5D" w:rsidRDefault="00432664" w:rsidP="005A3967">
      <w:pPr>
        <w:pStyle w:val="NormalWeb"/>
        <w:shd w:val="clear" w:color="auto" w:fill="FFFFFF"/>
        <w:spacing w:before="0" w:beforeAutospacing="0" w:after="336" w:afterAutospacing="0"/>
        <w:rPr>
          <w:ins w:id="535" w:author="soheil zohreh" w:date="2021-11-29T13:06:00Z"/>
        </w:rPr>
      </w:pPr>
      <w:ins w:id="536" w:author="soheil zohreh" w:date="2021-11-29T13:18:00Z">
        <w:r>
          <w:t>A</w:t>
        </w:r>
      </w:ins>
      <w:ins w:id="537" w:author="soheil zohreh" w:date="2021-11-29T13:19:00Z">
        <w:r>
          <w:t>mount: “</w:t>
        </w:r>
      </w:ins>
      <w:ins w:id="538" w:author="soheil zohreh" w:date="2021-11-29T13:18:00Z">
        <w:r w:rsidR="00A85A5D">
          <w:t>Display a fixed (not editable) field carrying the quote from the prior page to this page</w:t>
        </w:r>
        <w:r>
          <w:t>.</w:t>
        </w:r>
      </w:ins>
      <w:ins w:id="539" w:author="soheil zohreh" w:date="2021-11-29T13:19:00Z">
        <w:r>
          <w:t>”</w:t>
        </w:r>
      </w:ins>
    </w:p>
    <w:p w14:paraId="132454C9" w14:textId="77777777" w:rsidR="00A92AF0" w:rsidRDefault="00A92AF0" w:rsidP="005A3967">
      <w:pPr>
        <w:pStyle w:val="NormalWeb"/>
        <w:shd w:val="clear" w:color="auto" w:fill="FFFFFF"/>
        <w:spacing w:before="0" w:beforeAutospacing="0" w:after="336" w:afterAutospacing="0"/>
        <w:rPr>
          <w:ins w:id="540" w:author="soheil zohreh" w:date="2021-11-29T13:07:00Z"/>
        </w:rPr>
      </w:pPr>
      <w:ins w:id="541" w:author="soheil zohreh" w:date="2021-11-29T13:06:00Z">
        <w:r>
          <w:lastRenderedPageBreak/>
          <w:t>All edits/errors displayed upon submi</w:t>
        </w:r>
      </w:ins>
      <w:ins w:id="542" w:author="soheil zohreh" w:date="2021-11-29T13:07:00Z">
        <w:r>
          <w:t>ssion.</w:t>
        </w:r>
      </w:ins>
    </w:p>
    <w:p w14:paraId="789F84D8" w14:textId="77777777" w:rsidR="002B5959" w:rsidRDefault="00A92AF0" w:rsidP="005A3967">
      <w:pPr>
        <w:pStyle w:val="NormalWeb"/>
        <w:shd w:val="clear" w:color="auto" w:fill="FFFFFF"/>
        <w:spacing w:before="0" w:beforeAutospacing="0" w:after="336" w:afterAutospacing="0"/>
        <w:rPr>
          <w:ins w:id="543" w:author="soheil zohreh" w:date="2021-11-29T13:07:00Z"/>
        </w:rPr>
      </w:pPr>
      <w:ins w:id="544" w:author="soheil zohreh" w:date="2021-11-29T13:07:00Z">
        <w:r>
          <w:t>Provide a button to “Clear Entries”, and “</w:t>
        </w:r>
        <w:r w:rsidR="002B5959">
          <w:t>Submit Payment”.</w:t>
        </w:r>
      </w:ins>
    </w:p>
    <w:p w14:paraId="5B98779A" w14:textId="77777777" w:rsidR="00511D61" w:rsidRDefault="00CF0A43" w:rsidP="005A3967">
      <w:pPr>
        <w:pStyle w:val="NormalWeb"/>
        <w:shd w:val="clear" w:color="auto" w:fill="FFFFFF"/>
        <w:spacing w:before="0" w:beforeAutospacing="0" w:after="336" w:afterAutospacing="0"/>
        <w:rPr>
          <w:ins w:id="545" w:author="soheil zohreh" w:date="2021-11-29T13:08:00Z"/>
        </w:rPr>
      </w:pPr>
      <w:ins w:id="546" w:author="soheil zohreh" w:date="2021-11-29T13:08:00Z">
        <w:r>
          <w:t>Once edits pass (very fake), go to next page and display</w:t>
        </w:r>
        <w:r w:rsidR="00511D61">
          <w:t>…</w:t>
        </w:r>
      </w:ins>
    </w:p>
    <w:p w14:paraId="19AB7ACA" w14:textId="4D577248" w:rsidR="007A1B33" w:rsidRDefault="007A1B33" w:rsidP="005A3967">
      <w:pPr>
        <w:pStyle w:val="NormalWeb"/>
        <w:shd w:val="clear" w:color="auto" w:fill="FFFFFF"/>
        <w:spacing w:before="0" w:beforeAutospacing="0" w:after="336" w:afterAutospacing="0"/>
        <w:rPr>
          <w:ins w:id="547" w:author="soheil zohreh" w:date="2021-11-29T13:14:00Z"/>
          <w:b/>
          <w:bCs/>
        </w:rPr>
      </w:pPr>
      <w:ins w:id="548" w:author="soheil zohreh" w:date="2021-11-29T13:15:00Z">
        <w:r>
          <w:rPr>
            <w:b/>
            <w:bCs/>
          </w:rPr>
          <w:t>----------------------------</w:t>
        </w:r>
      </w:ins>
    </w:p>
    <w:p w14:paraId="438C2EE3" w14:textId="37D24B9C" w:rsidR="00C71A57" w:rsidRPr="00B84258" w:rsidRDefault="00511D61" w:rsidP="005A3967">
      <w:pPr>
        <w:pStyle w:val="NormalWeb"/>
        <w:shd w:val="clear" w:color="auto" w:fill="FFFFFF"/>
        <w:spacing w:before="0" w:beforeAutospacing="0" w:after="336" w:afterAutospacing="0"/>
        <w:rPr>
          <w:ins w:id="549" w:author="soheil zohreh" w:date="2021-11-29T12:58:00Z"/>
          <w:b/>
          <w:bCs/>
          <w:rPrChange w:id="550" w:author="soheil zohreh" w:date="2021-11-29T13:10:00Z">
            <w:rPr>
              <w:ins w:id="551" w:author="soheil zohreh" w:date="2021-11-29T12:58:00Z"/>
            </w:rPr>
          </w:rPrChange>
        </w:rPr>
      </w:pPr>
      <w:ins w:id="552" w:author="soheil zohreh" w:date="2021-11-29T13:08:00Z">
        <w:r w:rsidRPr="00B84258">
          <w:rPr>
            <w:b/>
            <w:bCs/>
            <w:rPrChange w:id="553" w:author="soheil zohreh" w:date="2021-11-29T13:10:00Z">
              <w:rPr/>
            </w:rPrChange>
          </w:rPr>
          <w:t>“Payment Successful”</w:t>
        </w:r>
      </w:ins>
      <w:ins w:id="554" w:author="soheil zohreh" w:date="2021-11-29T13:04:00Z">
        <w:r w:rsidR="00C71A57" w:rsidRPr="00B84258">
          <w:rPr>
            <w:b/>
            <w:bCs/>
            <w:rPrChange w:id="555" w:author="soheil zohreh" w:date="2021-11-29T13:10:00Z">
              <w:rPr/>
            </w:rPrChange>
          </w:rPr>
          <w:t xml:space="preserve"> </w:t>
        </w:r>
      </w:ins>
    </w:p>
    <w:p w14:paraId="1BCD7637" w14:textId="509E0306" w:rsidR="00A225F6" w:rsidRDefault="005501C3" w:rsidP="005A3967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336" w:afterAutospacing="0"/>
        <w:rPr>
          <w:ins w:id="556" w:author="soheil zohreh" w:date="2021-11-29T13:15:00Z"/>
        </w:rPr>
      </w:pPr>
      <w:ins w:id="557" w:author="soheil zohreh" w:date="2021-11-29T13:10:00Z">
        <w:r>
          <w:t>“Thanks for you</w:t>
        </w:r>
      </w:ins>
      <w:ins w:id="558" w:author="soheil zohreh" w:date="2021-11-29T13:11:00Z">
        <w:r w:rsidR="00143E56">
          <w:t>r</w:t>
        </w:r>
      </w:ins>
      <w:ins w:id="559" w:author="soheil zohreh" w:date="2021-11-29T13:10:00Z">
        <w:r>
          <w:t xml:space="preserve"> payment</w:t>
        </w:r>
      </w:ins>
      <w:ins w:id="560" w:author="soheil zohreh" w:date="2021-11-29T13:19:00Z">
        <w:r w:rsidR="00F82B64">
          <w:t xml:space="preserve"> of “amount” on credit card ending with “last 4 digits”</w:t>
        </w:r>
      </w:ins>
      <w:proofErr w:type="gramStart"/>
      <w:ins w:id="561" w:author="soheil zohreh" w:date="2021-11-29T13:10:00Z">
        <w:r>
          <w:t xml:space="preserve">.  </w:t>
        </w:r>
        <w:proofErr w:type="gramEnd"/>
        <w:r>
          <w:t xml:space="preserve">A copy of your receipt </w:t>
        </w:r>
      </w:ins>
      <w:ins w:id="562" w:author="soheil zohreh" w:date="2021-11-29T13:11:00Z">
        <w:r w:rsidR="00836AA3">
          <w:t>and your policies are emailed to you</w:t>
        </w:r>
        <w:proofErr w:type="gramStart"/>
        <w:r w:rsidR="00836AA3">
          <w:t xml:space="preserve">.  </w:t>
        </w:r>
        <w:proofErr w:type="gramEnd"/>
        <w:r w:rsidR="00836AA3">
          <w:t xml:space="preserve">If you do not receive </w:t>
        </w:r>
      </w:ins>
      <w:ins w:id="563" w:author="soheil zohreh" w:date="2021-11-29T13:12:00Z">
        <w:r w:rsidR="00836AA3">
          <w:t>your polic</w:t>
        </w:r>
      </w:ins>
      <w:ins w:id="564" w:author="soheil zohreh" w:date="2021-11-29T13:15:00Z">
        <w:r w:rsidR="005F2550">
          <w:t>y certificate</w:t>
        </w:r>
      </w:ins>
      <w:ins w:id="565" w:author="soheil zohreh" w:date="2021-11-29T13:12:00Z">
        <w:r w:rsidR="00836AA3">
          <w:t xml:space="preserve"> in </w:t>
        </w:r>
        <w:r w:rsidR="008C636A">
          <w:t>the next 15 minutes, please contact us at the number….</w:t>
        </w:r>
      </w:ins>
    </w:p>
    <w:p w14:paraId="25A3009A" w14:textId="01D91352" w:rsidR="00CF5B44" w:rsidRDefault="00CF5B44" w:rsidP="005A3967">
      <w:pPr>
        <w:pStyle w:val="NormalWeb"/>
        <w:shd w:val="clear" w:color="auto" w:fill="FFFFFF"/>
        <w:spacing w:before="0" w:beforeAutospacing="0" w:after="336" w:afterAutospacing="0"/>
        <w:rPr>
          <w:ins w:id="566" w:author="soheil zohreh" w:date="2021-11-29T13:13:00Z"/>
        </w:rPr>
      </w:pPr>
      <w:ins w:id="567" w:author="soheil zohreh" w:date="2021-11-29T13:12:00Z">
        <w:r>
          <w:t>I</w:t>
        </w:r>
      </w:ins>
      <w:ins w:id="568" w:author="soheil zohreh" w:date="2021-11-29T13:13:00Z">
        <w:r>
          <w:t>N THE EMAIL</w:t>
        </w:r>
      </w:ins>
      <w:ins w:id="569" w:author="soheil zohreh" w:date="2021-11-29T13:16:00Z">
        <w:r w:rsidR="002D7F9F">
          <w:t>…………….</w:t>
        </w:r>
      </w:ins>
    </w:p>
    <w:p w14:paraId="4CA55BFE" w14:textId="38F3AAA5" w:rsidR="007A1B33" w:rsidRDefault="0075331C" w:rsidP="005A3967">
      <w:pPr>
        <w:pStyle w:val="NormalWeb"/>
        <w:shd w:val="clear" w:color="auto" w:fill="FFFFFF"/>
        <w:spacing w:before="0" w:beforeAutospacing="0" w:after="336" w:afterAutospacing="0"/>
        <w:rPr>
          <w:ins w:id="570" w:author="soheil zohreh" w:date="2021-11-29T13:14:00Z"/>
        </w:rPr>
      </w:pPr>
      <w:ins w:id="571" w:author="soheil zohreh" w:date="2021-11-29T13:14:00Z">
        <w:r>
          <w:t xml:space="preserve">Dear </w:t>
        </w:r>
        <w:r w:rsidR="007A1B33">
          <w:t>“name on the credit card</w:t>
        </w:r>
      </w:ins>
      <w:ins w:id="572" w:author="soheil zohreh" w:date="2021-11-29T13:16:00Z">
        <w:r w:rsidR="002D7F9F">
          <w:t xml:space="preserve"> as saved at cc transaction screen</w:t>
        </w:r>
      </w:ins>
      <w:ins w:id="573" w:author="soheil zohreh" w:date="2021-11-29T13:14:00Z">
        <w:r w:rsidR="007A1B33">
          <w:t xml:space="preserve">”, </w:t>
        </w:r>
      </w:ins>
    </w:p>
    <w:p w14:paraId="71D028A8" w14:textId="08E52C15" w:rsidR="00CF5B44" w:rsidRDefault="00CF5B44" w:rsidP="005A3967">
      <w:pPr>
        <w:pStyle w:val="NormalWeb"/>
        <w:shd w:val="clear" w:color="auto" w:fill="FFFFFF"/>
        <w:spacing w:before="0" w:beforeAutospacing="0" w:after="336" w:afterAutospacing="0"/>
        <w:rPr>
          <w:ins w:id="574" w:author="soheil zohreh" w:date="2021-11-29T13:16:00Z"/>
        </w:rPr>
      </w:pPr>
      <w:ins w:id="575" w:author="soheil zohreh" w:date="2021-11-29T13:13:00Z">
        <w:r>
          <w:t xml:space="preserve">Thanks for </w:t>
        </w:r>
        <w:r w:rsidR="00CD01B2">
          <w:t xml:space="preserve">selecting </w:t>
        </w:r>
        <w:proofErr w:type="spellStart"/>
        <w:r w:rsidR="00CD01B2">
          <w:t>InsuranceMasters</w:t>
        </w:r>
        <w:proofErr w:type="spellEnd"/>
        <w:r w:rsidR="00CD01B2">
          <w:t xml:space="preserve"> as provider of your General Liability insurance for </w:t>
        </w:r>
        <w:r w:rsidR="0075331C">
          <w:t>“busi</w:t>
        </w:r>
      </w:ins>
      <w:ins w:id="576" w:author="soheil zohreh" w:date="2021-11-29T13:14:00Z">
        <w:r w:rsidR="0075331C">
          <w:t>ness name as saved from quote”</w:t>
        </w:r>
      </w:ins>
      <w:ins w:id="577" w:author="soheil zohreh" w:date="2021-11-29T13:16:00Z">
        <w:r w:rsidR="002E3B1A">
          <w:t>.</w:t>
        </w:r>
      </w:ins>
    </w:p>
    <w:p w14:paraId="12C1137A" w14:textId="15FF3AE5" w:rsidR="002E3B1A" w:rsidRDefault="002E3B1A" w:rsidP="005A3967">
      <w:pPr>
        <w:pStyle w:val="NormalWeb"/>
        <w:shd w:val="clear" w:color="auto" w:fill="FFFFFF"/>
        <w:spacing w:before="0" w:beforeAutospacing="0" w:after="336" w:afterAutospacing="0"/>
        <w:rPr>
          <w:ins w:id="578" w:author="soheil zohreh" w:date="2021-11-29T13:53:00Z"/>
        </w:rPr>
      </w:pPr>
      <w:ins w:id="579" w:author="soheil zohreh" w:date="2021-11-29T13:16:00Z">
        <w:r>
          <w:t>Your credit card ending with “last 4 digit</w:t>
        </w:r>
      </w:ins>
      <w:ins w:id="580" w:author="soheil zohreh" w:date="2021-11-29T13:17:00Z">
        <w:r>
          <w:t xml:space="preserve">s of credit card saved with </w:t>
        </w:r>
        <w:r w:rsidR="00225391">
          <w:t xml:space="preserve">transaction associated with quote” has been charged “the amount </w:t>
        </w:r>
        <w:r w:rsidR="00A85A5D">
          <w:t>of quote”</w:t>
        </w:r>
      </w:ins>
      <w:ins w:id="581" w:author="soheil zohreh" w:date="2021-11-29T13:53:00Z">
        <w:r w:rsidR="00387AA1">
          <w:t>.</w:t>
        </w:r>
      </w:ins>
    </w:p>
    <w:p w14:paraId="3B1EEEC7" w14:textId="2EF7AF16" w:rsidR="00387AA1" w:rsidRDefault="00387AA1" w:rsidP="005A3967">
      <w:pPr>
        <w:pStyle w:val="NormalWeb"/>
        <w:shd w:val="clear" w:color="auto" w:fill="FFFFFF"/>
        <w:spacing w:before="0" w:beforeAutospacing="0" w:after="336" w:afterAutospacing="0"/>
        <w:rPr>
          <w:ins w:id="582" w:author="soheil zohreh" w:date="2021-11-29T13:54:00Z"/>
        </w:rPr>
      </w:pPr>
      <w:ins w:id="583" w:author="soheil zohreh" w:date="2021-11-29T13:53:00Z">
        <w:r>
          <w:t>Please attached find a copy of your proof o</w:t>
        </w:r>
      </w:ins>
      <w:ins w:id="584" w:author="soheil zohreh" w:date="2021-11-29T13:54:00Z">
        <w:r>
          <w:t>f insurance.</w:t>
        </w:r>
      </w:ins>
    </w:p>
    <w:p w14:paraId="4B439966" w14:textId="77777777" w:rsidR="00C81006" w:rsidRPr="00A94D80" w:rsidRDefault="00C81006" w:rsidP="005A3967">
      <w:pPr>
        <w:pStyle w:val="NormalWeb"/>
        <w:shd w:val="clear" w:color="auto" w:fill="FFFFFF"/>
        <w:spacing w:before="0" w:beforeAutospacing="0" w:after="336" w:afterAutospacing="0"/>
        <w:pPrChange w:id="585" w:author="soheil zohreh" w:date="2021-11-29T12:49:00Z">
          <w:pPr>
            <w:pStyle w:val="ListParagraph"/>
            <w:numPr>
              <w:numId w:val="3"/>
            </w:numPr>
            <w:ind w:hanging="360"/>
          </w:pPr>
        </w:pPrChange>
      </w:pPr>
    </w:p>
    <w:sectPr w:rsidR="00C81006" w:rsidRPr="00A94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E3D91"/>
    <w:multiLevelType w:val="hybridMultilevel"/>
    <w:tmpl w:val="EAD0E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878A0"/>
    <w:multiLevelType w:val="multilevel"/>
    <w:tmpl w:val="BDFA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093F7E"/>
    <w:multiLevelType w:val="hybridMultilevel"/>
    <w:tmpl w:val="324A95D8"/>
    <w:lvl w:ilvl="0" w:tplc="02B4EE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144C0"/>
    <w:multiLevelType w:val="hybridMultilevel"/>
    <w:tmpl w:val="E536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E2D92"/>
    <w:multiLevelType w:val="hybridMultilevel"/>
    <w:tmpl w:val="0E94A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0120E5"/>
    <w:multiLevelType w:val="hybridMultilevel"/>
    <w:tmpl w:val="338AB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4495F"/>
    <w:multiLevelType w:val="hybridMultilevel"/>
    <w:tmpl w:val="0644D6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heil zohreh">
    <w15:presenceInfo w15:providerId="Windows Live" w15:userId="761e931e236484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AE"/>
    <w:rsid w:val="00000544"/>
    <w:rsid w:val="000209FB"/>
    <w:rsid w:val="00022A07"/>
    <w:rsid w:val="0002412A"/>
    <w:rsid w:val="00024811"/>
    <w:rsid w:val="0003145A"/>
    <w:rsid w:val="00053341"/>
    <w:rsid w:val="000668AE"/>
    <w:rsid w:val="000832A5"/>
    <w:rsid w:val="000864E8"/>
    <w:rsid w:val="00091C35"/>
    <w:rsid w:val="00096E06"/>
    <w:rsid w:val="000A1901"/>
    <w:rsid w:val="000A4B71"/>
    <w:rsid w:val="000C65AE"/>
    <w:rsid w:val="000F2F82"/>
    <w:rsid w:val="000F7059"/>
    <w:rsid w:val="001030FC"/>
    <w:rsid w:val="001040B2"/>
    <w:rsid w:val="00110934"/>
    <w:rsid w:val="00110992"/>
    <w:rsid w:val="001156A6"/>
    <w:rsid w:val="001352DC"/>
    <w:rsid w:val="00135D30"/>
    <w:rsid w:val="00143E56"/>
    <w:rsid w:val="001509A1"/>
    <w:rsid w:val="00182396"/>
    <w:rsid w:val="001914B5"/>
    <w:rsid w:val="001A5B8B"/>
    <w:rsid w:val="001A6FDB"/>
    <w:rsid w:val="001D5D59"/>
    <w:rsid w:val="001F1B60"/>
    <w:rsid w:val="001F4A28"/>
    <w:rsid w:val="00201E59"/>
    <w:rsid w:val="002029C3"/>
    <w:rsid w:val="0020618D"/>
    <w:rsid w:val="002250E0"/>
    <w:rsid w:val="002252FD"/>
    <w:rsid w:val="00225391"/>
    <w:rsid w:val="00225B53"/>
    <w:rsid w:val="00233CE5"/>
    <w:rsid w:val="00242AC2"/>
    <w:rsid w:val="0024556F"/>
    <w:rsid w:val="00247798"/>
    <w:rsid w:val="00255C83"/>
    <w:rsid w:val="00265A3C"/>
    <w:rsid w:val="00271D68"/>
    <w:rsid w:val="00273D27"/>
    <w:rsid w:val="00276D1E"/>
    <w:rsid w:val="002804C1"/>
    <w:rsid w:val="00294244"/>
    <w:rsid w:val="002B5959"/>
    <w:rsid w:val="002B6963"/>
    <w:rsid w:val="002C0F2A"/>
    <w:rsid w:val="002D7F9F"/>
    <w:rsid w:val="002E0952"/>
    <w:rsid w:val="002E2C7F"/>
    <w:rsid w:val="002E3B1A"/>
    <w:rsid w:val="003008FD"/>
    <w:rsid w:val="00305E9B"/>
    <w:rsid w:val="00306D1F"/>
    <w:rsid w:val="00307A19"/>
    <w:rsid w:val="003116BC"/>
    <w:rsid w:val="0033792B"/>
    <w:rsid w:val="00340D9B"/>
    <w:rsid w:val="0034630D"/>
    <w:rsid w:val="00347346"/>
    <w:rsid w:val="00347365"/>
    <w:rsid w:val="00361BAC"/>
    <w:rsid w:val="00367B8E"/>
    <w:rsid w:val="00385E86"/>
    <w:rsid w:val="00387AA1"/>
    <w:rsid w:val="00390A3A"/>
    <w:rsid w:val="00391557"/>
    <w:rsid w:val="00391E0D"/>
    <w:rsid w:val="003960FB"/>
    <w:rsid w:val="003A7DFF"/>
    <w:rsid w:val="003B036E"/>
    <w:rsid w:val="003C00C7"/>
    <w:rsid w:val="003C39F3"/>
    <w:rsid w:val="003C4446"/>
    <w:rsid w:val="003D3324"/>
    <w:rsid w:val="003E6609"/>
    <w:rsid w:val="003F1C2F"/>
    <w:rsid w:val="003F56D0"/>
    <w:rsid w:val="004106AC"/>
    <w:rsid w:val="00415595"/>
    <w:rsid w:val="00420FFE"/>
    <w:rsid w:val="00432664"/>
    <w:rsid w:val="00441FCB"/>
    <w:rsid w:val="004633F9"/>
    <w:rsid w:val="00463D99"/>
    <w:rsid w:val="0046701D"/>
    <w:rsid w:val="004A0A40"/>
    <w:rsid w:val="004A1EAA"/>
    <w:rsid w:val="004A69CF"/>
    <w:rsid w:val="004C4635"/>
    <w:rsid w:val="004C5AE3"/>
    <w:rsid w:val="004C7831"/>
    <w:rsid w:val="004D3002"/>
    <w:rsid w:val="004E476A"/>
    <w:rsid w:val="004E4E88"/>
    <w:rsid w:val="004F3774"/>
    <w:rsid w:val="004F5144"/>
    <w:rsid w:val="004F72EB"/>
    <w:rsid w:val="00503527"/>
    <w:rsid w:val="005066E2"/>
    <w:rsid w:val="00511D61"/>
    <w:rsid w:val="0051619D"/>
    <w:rsid w:val="0051670E"/>
    <w:rsid w:val="00522ED6"/>
    <w:rsid w:val="00525ED1"/>
    <w:rsid w:val="005265D8"/>
    <w:rsid w:val="00526D21"/>
    <w:rsid w:val="00532435"/>
    <w:rsid w:val="005501C3"/>
    <w:rsid w:val="00562A45"/>
    <w:rsid w:val="00594FA0"/>
    <w:rsid w:val="005A3967"/>
    <w:rsid w:val="005A56E7"/>
    <w:rsid w:val="005B3573"/>
    <w:rsid w:val="005C6BD1"/>
    <w:rsid w:val="005D0C9A"/>
    <w:rsid w:val="005D539A"/>
    <w:rsid w:val="005E39DE"/>
    <w:rsid w:val="005F0896"/>
    <w:rsid w:val="005F09A8"/>
    <w:rsid w:val="005F2550"/>
    <w:rsid w:val="005F5BE7"/>
    <w:rsid w:val="0060344F"/>
    <w:rsid w:val="00606A80"/>
    <w:rsid w:val="0062767B"/>
    <w:rsid w:val="00660CC1"/>
    <w:rsid w:val="00663895"/>
    <w:rsid w:val="00667AF7"/>
    <w:rsid w:val="00671CBD"/>
    <w:rsid w:val="00675144"/>
    <w:rsid w:val="00681534"/>
    <w:rsid w:val="00687CEA"/>
    <w:rsid w:val="00691865"/>
    <w:rsid w:val="006A14A3"/>
    <w:rsid w:val="006A49F9"/>
    <w:rsid w:val="006C61C4"/>
    <w:rsid w:val="006D26BB"/>
    <w:rsid w:val="007019D3"/>
    <w:rsid w:val="0073058B"/>
    <w:rsid w:val="00736835"/>
    <w:rsid w:val="00740BC0"/>
    <w:rsid w:val="00740DEE"/>
    <w:rsid w:val="00741FC2"/>
    <w:rsid w:val="0075331C"/>
    <w:rsid w:val="007614C8"/>
    <w:rsid w:val="007678DF"/>
    <w:rsid w:val="00772F3B"/>
    <w:rsid w:val="00776BB7"/>
    <w:rsid w:val="00787083"/>
    <w:rsid w:val="00797830"/>
    <w:rsid w:val="007A1383"/>
    <w:rsid w:val="007A1B33"/>
    <w:rsid w:val="007B4AA3"/>
    <w:rsid w:val="007B71EA"/>
    <w:rsid w:val="007C08CD"/>
    <w:rsid w:val="007C6A92"/>
    <w:rsid w:val="007F5506"/>
    <w:rsid w:val="00800EFC"/>
    <w:rsid w:val="00820163"/>
    <w:rsid w:val="008222BE"/>
    <w:rsid w:val="008223CA"/>
    <w:rsid w:val="00835AEA"/>
    <w:rsid w:val="00835F70"/>
    <w:rsid w:val="00836AA3"/>
    <w:rsid w:val="00841491"/>
    <w:rsid w:val="00847F95"/>
    <w:rsid w:val="00861C3D"/>
    <w:rsid w:val="00863EBC"/>
    <w:rsid w:val="00863FBD"/>
    <w:rsid w:val="00864744"/>
    <w:rsid w:val="00867A93"/>
    <w:rsid w:val="008718C8"/>
    <w:rsid w:val="00872F04"/>
    <w:rsid w:val="00890E33"/>
    <w:rsid w:val="00890F40"/>
    <w:rsid w:val="008A4E86"/>
    <w:rsid w:val="008C0F6E"/>
    <w:rsid w:val="008C636A"/>
    <w:rsid w:val="008C740F"/>
    <w:rsid w:val="008D3BE3"/>
    <w:rsid w:val="008F0D16"/>
    <w:rsid w:val="00930500"/>
    <w:rsid w:val="0095730B"/>
    <w:rsid w:val="009659B5"/>
    <w:rsid w:val="009B498A"/>
    <w:rsid w:val="009B4D08"/>
    <w:rsid w:val="009C16B3"/>
    <w:rsid w:val="009C59FF"/>
    <w:rsid w:val="009D09DB"/>
    <w:rsid w:val="009D0F4A"/>
    <w:rsid w:val="009D470B"/>
    <w:rsid w:val="009F4658"/>
    <w:rsid w:val="00A0019B"/>
    <w:rsid w:val="00A01070"/>
    <w:rsid w:val="00A05AA8"/>
    <w:rsid w:val="00A17E0F"/>
    <w:rsid w:val="00A2234B"/>
    <w:rsid w:val="00A225D1"/>
    <w:rsid w:val="00A225F6"/>
    <w:rsid w:val="00A23F61"/>
    <w:rsid w:val="00A26A3A"/>
    <w:rsid w:val="00A31671"/>
    <w:rsid w:val="00A42964"/>
    <w:rsid w:val="00A4334E"/>
    <w:rsid w:val="00A55E8C"/>
    <w:rsid w:val="00A85A5D"/>
    <w:rsid w:val="00A86EEC"/>
    <w:rsid w:val="00A9028F"/>
    <w:rsid w:val="00A92AF0"/>
    <w:rsid w:val="00A938E2"/>
    <w:rsid w:val="00A94D80"/>
    <w:rsid w:val="00AA78C3"/>
    <w:rsid w:val="00AA7AD1"/>
    <w:rsid w:val="00AB785B"/>
    <w:rsid w:val="00AC39CE"/>
    <w:rsid w:val="00AE15E1"/>
    <w:rsid w:val="00AE730F"/>
    <w:rsid w:val="00AF4373"/>
    <w:rsid w:val="00AF43EE"/>
    <w:rsid w:val="00B06CD7"/>
    <w:rsid w:val="00B12486"/>
    <w:rsid w:val="00B22C88"/>
    <w:rsid w:val="00B45430"/>
    <w:rsid w:val="00B54E75"/>
    <w:rsid w:val="00B63B61"/>
    <w:rsid w:val="00B63F73"/>
    <w:rsid w:val="00B71233"/>
    <w:rsid w:val="00B753CF"/>
    <w:rsid w:val="00B84258"/>
    <w:rsid w:val="00BA339E"/>
    <w:rsid w:val="00BA3F1F"/>
    <w:rsid w:val="00BB2FD3"/>
    <w:rsid w:val="00BB59B0"/>
    <w:rsid w:val="00BD17E5"/>
    <w:rsid w:val="00BD5135"/>
    <w:rsid w:val="00BD6B05"/>
    <w:rsid w:val="00BF0182"/>
    <w:rsid w:val="00BF516A"/>
    <w:rsid w:val="00C10224"/>
    <w:rsid w:val="00C136B9"/>
    <w:rsid w:val="00C2361A"/>
    <w:rsid w:val="00C329A6"/>
    <w:rsid w:val="00C45318"/>
    <w:rsid w:val="00C4591A"/>
    <w:rsid w:val="00C47C35"/>
    <w:rsid w:val="00C549EC"/>
    <w:rsid w:val="00C615DC"/>
    <w:rsid w:val="00C67336"/>
    <w:rsid w:val="00C71A57"/>
    <w:rsid w:val="00C81006"/>
    <w:rsid w:val="00C814A5"/>
    <w:rsid w:val="00C84A12"/>
    <w:rsid w:val="00C92491"/>
    <w:rsid w:val="00C93503"/>
    <w:rsid w:val="00CA40E0"/>
    <w:rsid w:val="00CA6A1B"/>
    <w:rsid w:val="00CD01B2"/>
    <w:rsid w:val="00CF0A43"/>
    <w:rsid w:val="00CF4D36"/>
    <w:rsid w:val="00CF5B44"/>
    <w:rsid w:val="00CF7F99"/>
    <w:rsid w:val="00D17D41"/>
    <w:rsid w:val="00D234CE"/>
    <w:rsid w:val="00D258A8"/>
    <w:rsid w:val="00D325CB"/>
    <w:rsid w:val="00D5111B"/>
    <w:rsid w:val="00D56404"/>
    <w:rsid w:val="00D65E20"/>
    <w:rsid w:val="00D72933"/>
    <w:rsid w:val="00D86403"/>
    <w:rsid w:val="00D9756B"/>
    <w:rsid w:val="00DA2C30"/>
    <w:rsid w:val="00DC11B7"/>
    <w:rsid w:val="00DC15B0"/>
    <w:rsid w:val="00DC6430"/>
    <w:rsid w:val="00DE3BF9"/>
    <w:rsid w:val="00DE7DA5"/>
    <w:rsid w:val="00DF0880"/>
    <w:rsid w:val="00DF3625"/>
    <w:rsid w:val="00DF4434"/>
    <w:rsid w:val="00DF5D52"/>
    <w:rsid w:val="00E11357"/>
    <w:rsid w:val="00E2288C"/>
    <w:rsid w:val="00E329B8"/>
    <w:rsid w:val="00E33FE6"/>
    <w:rsid w:val="00E357AB"/>
    <w:rsid w:val="00E35848"/>
    <w:rsid w:val="00E613F7"/>
    <w:rsid w:val="00E62537"/>
    <w:rsid w:val="00E70830"/>
    <w:rsid w:val="00E75936"/>
    <w:rsid w:val="00E950F5"/>
    <w:rsid w:val="00E966A8"/>
    <w:rsid w:val="00EB6ADE"/>
    <w:rsid w:val="00EB77D7"/>
    <w:rsid w:val="00EB7D24"/>
    <w:rsid w:val="00EC028A"/>
    <w:rsid w:val="00EC4075"/>
    <w:rsid w:val="00ED2ED7"/>
    <w:rsid w:val="00EF4D7D"/>
    <w:rsid w:val="00EF56BB"/>
    <w:rsid w:val="00EF7A8F"/>
    <w:rsid w:val="00F2777F"/>
    <w:rsid w:val="00F31E1E"/>
    <w:rsid w:val="00F36157"/>
    <w:rsid w:val="00F4181F"/>
    <w:rsid w:val="00F509C2"/>
    <w:rsid w:val="00F558CA"/>
    <w:rsid w:val="00F57B25"/>
    <w:rsid w:val="00F74544"/>
    <w:rsid w:val="00F769D7"/>
    <w:rsid w:val="00F82B64"/>
    <w:rsid w:val="00F86248"/>
    <w:rsid w:val="00F926BB"/>
    <w:rsid w:val="00F92C48"/>
    <w:rsid w:val="00FA309B"/>
    <w:rsid w:val="00FA7CB6"/>
    <w:rsid w:val="00FC344B"/>
    <w:rsid w:val="00FD2A6E"/>
    <w:rsid w:val="00FD3134"/>
    <w:rsid w:val="00FD5290"/>
    <w:rsid w:val="00FD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A957"/>
  <w15:chartTrackingRefBased/>
  <w15:docId w15:val="{16CCB918-BB92-4171-83A1-9BDEDF7B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40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544"/>
    <w:pPr>
      <w:ind w:left="720"/>
      <w:contextualSpacing/>
    </w:pPr>
  </w:style>
  <w:style w:type="paragraph" w:styleId="Revision">
    <w:name w:val="Revision"/>
    <w:hidden/>
    <w:uiPriority w:val="99"/>
    <w:semiHidden/>
    <w:rsid w:val="0033792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C407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EC4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1713</Words>
  <Characters>9766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zohreh</dc:creator>
  <cp:keywords/>
  <dc:description/>
  <cp:lastModifiedBy>soheil zohreh</cp:lastModifiedBy>
  <cp:revision>44</cp:revision>
  <dcterms:created xsi:type="dcterms:W3CDTF">2021-11-29T17:49:00Z</dcterms:created>
  <dcterms:modified xsi:type="dcterms:W3CDTF">2021-11-29T18:54:00Z</dcterms:modified>
</cp:coreProperties>
</file>