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d/b/a for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>Are you currently insured</w:t>
      </w:r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r w:rsidR="00BD6B05">
        <w:t xml:space="preserve">prepopulate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>accept urls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$250k/yr</w:t>
      </w:r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 xml:space="preserve">Between $250k/yr and </w:t>
      </w:r>
      <w:r w:rsidR="0073058B">
        <w:t>$1M/yr</w:t>
      </w:r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$250k/yr</w:t>
      </w:r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$250k/yr and $1M/yr</w:t>
      </w:r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6FD5516A" w14:textId="7D164B04" w:rsidR="00681534" w:rsidRDefault="00681534">
      <w:r>
        <w:t>Nature of your business</w:t>
      </w:r>
      <w:ins w:id="25" w:author="soheil zohreh" w:date="2021-11-08T21:59:00Z">
        <w:r w:rsidR="008C0F6E">
          <w:t xml:space="preserve"> (checkbox, allow select any)</w:t>
        </w:r>
      </w:ins>
    </w:p>
    <w:p w14:paraId="30DF40C9" w14:textId="33240E30" w:rsidR="00681534" w:rsidRDefault="00681534" w:rsidP="00681534">
      <w:pPr>
        <w:pStyle w:val="ListParagraph"/>
        <w:numPr>
          <w:ilvl w:val="0"/>
          <w:numId w:val="4"/>
        </w:numPr>
      </w:pPr>
      <w:r>
        <w:t>Manufacture, distribute, construct, install</w:t>
      </w:r>
      <w:r w:rsidR="00C4591A">
        <w:t xml:space="preserve">, or repair tangible goods </w:t>
      </w:r>
      <w:del w:id="26" w:author="soheil zohreh" w:date="2021-11-08T22:00:00Z">
        <w:r w:rsidR="00C4591A" w:rsidDel="008C0F6E">
          <w:delText>(yes or no)</w:delText>
        </w:r>
      </w:del>
    </w:p>
    <w:p w14:paraId="09411BCF" w14:textId="4E2F1095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</w:p>
    <w:p w14:paraId="7E9C01A3" w14:textId="321E15E0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</w:p>
    <w:p w14:paraId="473A0DF0" w14:textId="50C5D745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</w:p>
    <w:p w14:paraId="2895B483" w14:textId="66812F2F" w:rsidR="006C61C4" w:rsidRDefault="006C61C4">
      <w:r>
        <w:t xml:space="preserve">Final round </w:t>
      </w:r>
      <w:r w:rsidR="00DF5D52">
        <w:t>of questions…..</w:t>
      </w:r>
    </w:p>
    <w:p w14:paraId="1390B652" w14:textId="385178D7" w:rsidR="00F74544" w:rsidRDefault="00B12486">
      <w:r>
        <w:t>When to start a coverage</w:t>
      </w:r>
    </w:p>
    <w:p w14:paraId="2CBAA528" w14:textId="28E3BE3C" w:rsidR="00B12486" w:rsidRDefault="00B12486" w:rsidP="00B12486">
      <w:pPr>
        <w:pStyle w:val="ListParagraph"/>
        <w:numPr>
          <w:ilvl w:val="0"/>
          <w:numId w:val="3"/>
        </w:numPr>
        <w:rPr>
          <w:ins w:id="27" w:author="soheil zohreh" w:date="2021-11-08T22:14:00Z"/>
        </w:rPr>
      </w:pPr>
      <w:r>
        <w:t xml:space="preserve">Pick a date format from today + </w:t>
      </w:r>
      <w:r w:rsidR="004C7831">
        <w:t>30 days (specific date)</w:t>
      </w:r>
    </w:p>
    <w:p w14:paraId="4405D203" w14:textId="0471F6A4" w:rsidR="005D0C9A" w:rsidRDefault="005D0C9A" w:rsidP="005D0C9A">
      <w:pPr>
        <w:rPr>
          <w:ins w:id="28" w:author="soheil zohreh" w:date="2021-11-08T22:14:00Z"/>
        </w:rPr>
      </w:pPr>
    </w:p>
    <w:p w14:paraId="7125147B" w14:textId="081D9F16" w:rsidR="00E35848" w:rsidRDefault="00E35848" w:rsidP="005D0C9A">
      <w:pPr>
        <w:rPr>
          <w:ins w:id="29" w:author="soheil zohreh" w:date="2021-11-08T22:15:00Z"/>
        </w:rPr>
      </w:pPr>
      <w:ins w:id="30" w:author="soheil zohreh" w:date="2021-11-08T22:14:00Z">
        <w:r>
          <w:t>Quote Algori</w:t>
        </w:r>
      </w:ins>
      <w:ins w:id="31" w:author="soheil zohreh" w:date="2021-11-08T22:15:00Z">
        <w:r>
          <w:t>thm</w:t>
        </w:r>
      </w:ins>
      <w:ins w:id="32" w:author="soheil zohreh" w:date="2021-11-08T22:21:00Z">
        <w:r w:rsidR="00096E06">
          <w:t xml:space="preserve">, start at </w:t>
        </w:r>
      </w:ins>
      <w:ins w:id="33" w:author="soheil zohreh" w:date="2021-11-08T22:22:00Z">
        <w:r w:rsidR="00096E06">
          <w:t>$99/month</w:t>
        </w:r>
      </w:ins>
    </w:p>
    <w:p w14:paraId="42F6C251" w14:textId="6DF1FEEC" w:rsidR="00E35848" w:rsidRDefault="00E35848" w:rsidP="005D0C9A">
      <w:pPr>
        <w:rPr>
          <w:ins w:id="34" w:author="soheil zohreh" w:date="2021-11-08T22:16:00Z"/>
        </w:rPr>
      </w:pPr>
      <w:ins w:id="35" w:author="soheil zohreh" w:date="2021-11-08T22:15:00Z">
        <w:r>
          <w:t xml:space="preserve">If already insured, </w:t>
        </w:r>
        <w:r w:rsidR="00B54E75">
          <w:t xml:space="preserve">10% discount upon </w:t>
        </w:r>
      </w:ins>
      <w:ins w:id="36" w:author="soheil zohreh" w:date="2021-11-08T22:16:00Z">
        <w:r w:rsidR="00B54E75">
          <w:t>binding today</w:t>
        </w:r>
      </w:ins>
    </w:p>
    <w:p w14:paraId="4993A6F9" w14:textId="0B609DCE" w:rsidR="005E39DE" w:rsidRDefault="005E39DE" w:rsidP="005E39DE">
      <w:pPr>
        <w:pStyle w:val="ListParagraph"/>
        <w:numPr>
          <w:ilvl w:val="1"/>
          <w:numId w:val="1"/>
        </w:numPr>
        <w:rPr>
          <w:ins w:id="37" w:author="soheil zohreh" w:date="2021-11-08T22:21:00Z"/>
        </w:rPr>
      </w:pPr>
      <w:ins w:id="38" w:author="soheil zohreh" w:date="2021-11-08T22:21:00Z">
        <w:r>
          <w:t xml:space="preserve">If </w:t>
        </w:r>
        <w:r>
          <w:t>Sole Proprietorship</w:t>
        </w:r>
        <w:r>
          <w:t>, apply 1.5x factor</w:t>
        </w:r>
      </w:ins>
    </w:p>
    <w:p w14:paraId="40796A23" w14:textId="618F1656" w:rsidR="005E39DE" w:rsidRDefault="005E39DE" w:rsidP="005E39DE">
      <w:pPr>
        <w:pStyle w:val="ListParagraph"/>
        <w:numPr>
          <w:ilvl w:val="1"/>
          <w:numId w:val="1"/>
        </w:numPr>
        <w:rPr>
          <w:ins w:id="39" w:author="soheil zohreh" w:date="2021-11-08T22:21:00Z"/>
        </w:rPr>
      </w:pPr>
      <w:ins w:id="40" w:author="soheil zohreh" w:date="2021-11-08T22:21:00Z">
        <w:r>
          <w:t>LLC</w:t>
        </w:r>
        <w:r>
          <w:t>, apply no factor</w:t>
        </w:r>
      </w:ins>
    </w:p>
    <w:p w14:paraId="0CE985BA" w14:textId="2B444D5D" w:rsidR="005E39DE" w:rsidRDefault="005E39DE" w:rsidP="005E39DE">
      <w:pPr>
        <w:pStyle w:val="ListParagraph"/>
        <w:numPr>
          <w:ilvl w:val="1"/>
          <w:numId w:val="1"/>
        </w:numPr>
        <w:rPr>
          <w:ins w:id="41" w:author="soheil zohreh" w:date="2021-11-08T22:23:00Z"/>
        </w:rPr>
      </w:pPr>
      <w:ins w:id="42" w:author="soheil zohreh" w:date="2021-11-08T22:21:00Z">
        <w:r>
          <w:t>Corporate</w:t>
        </w:r>
        <w:r>
          <w:t>, apply 2</w:t>
        </w:r>
        <w:r w:rsidR="00096E06">
          <w:t>x factor</w:t>
        </w:r>
      </w:ins>
    </w:p>
    <w:p w14:paraId="7658C505" w14:textId="77777777" w:rsidR="0020618D" w:rsidRDefault="0020618D" w:rsidP="0020618D">
      <w:pPr>
        <w:rPr>
          <w:ins w:id="43" w:author="soheil zohreh" w:date="2021-11-08T22:21:00Z"/>
        </w:rPr>
        <w:pPrChange w:id="44" w:author="soheil zohreh" w:date="2021-11-08T22:2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34435F96" w14:textId="1D906C09" w:rsidR="0020618D" w:rsidRDefault="0020618D" w:rsidP="0020618D">
      <w:pPr>
        <w:pStyle w:val="ListParagraph"/>
        <w:numPr>
          <w:ilvl w:val="1"/>
          <w:numId w:val="1"/>
        </w:numPr>
        <w:rPr>
          <w:ins w:id="45" w:author="soheil zohreh" w:date="2021-11-08T22:23:00Z"/>
        </w:rPr>
      </w:pPr>
      <w:ins w:id="46" w:author="soheil zohreh" w:date="2021-11-08T22:23:00Z">
        <w:r>
          <w:t>Less than a year</w:t>
        </w:r>
        <w:r>
          <w:t>, apply 1.5x</w:t>
        </w:r>
      </w:ins>
    </w:p>
    <w:p w14:paraId="17B6D516" w14:textId="0E732123" w:rsidR="0020618D" w:rsidRDefault="0020618D" w:rsidP="0020618D">
      <w:pPr>
        <w:pStyle w:val="ListParagraph"/>
        <w:numPr>
          <w:ilvl w:val="1"/>
          <w:numId w:val="1"/>
        </w:numPr>
        <w:rPr>
          <w:ins w:id="47" w:author="soheil zohreh" w:date="2021-11-08T22:23:00Z"/>
        </w:rPr>
      </w:pPr>
      <w:ins w:id="48" w:author="soheil zohreh" w:date="2021-11-08T22:23:00Z">
        <w:r>
          <w:t>1-5 years</w:t>
        </w:r>
        <w:r>
          <w:t>, apply 1.</w:t>
        </w:r>
        <w:r w:rsidR="00BD5135">
          <w:t>2</w:t>
        </w:r>
        <w:r>
          <w:t>x</w:t>
        </w:r>
      </w:ins>
    </w:p>
    <w:p w14:paraId="5C196D6E" w14:textId="130129AD" w:rsidR="0020618D" w:rsidRDefault="0020618D" w:rsidP="0020618D">
      <w:pPr>
        <w:pStyle w:val="ListParagraph"/>
        <w:numPr>
          <w:ilvl w:val="1"/>
          <w:numId w:val="1"/>
        </w:numPr>
        <w:rPr>
          <w:ins w:id="49" w:author="soheil zohreh" w:date="2021-11-08T22:23:00Z"/>
        </w:rPr>
      </w:pPr>
      <w:ins w:id="50" w:author="soheil zohreh" w:date="2021-11-08T22:23:00Z">
        <w:r>
          <w:t>6-20 years</w:t>
        </w:r>
        <w:r>
          <w:t>, apply 1.</w:t>
        </w:r>
        <w:r w:rsidR="00BD5135">
          <w:t>1x</w:t>
        </w:r>
      </w:ins>
    </w:p>
    <w:p w14:paraId="5687F6E4" w14:textId="2C21EC6F" w:rsidR="0020618D" w:rsidRDefault="0020618D" w:rsidP="0020618D">
      <w:pPr>
        <w:pStyle w:val="ListParagraph"/>
        <w:numPr>
          <w:ilvl w:val="1"/>
          <w:numId w:val="1"/>
        </w:numPr>
        <w:rPr>
          <w:ins w:id="51" w:author="soheil zohreh" w:date="2021-11-08T22:23:00Z"/>
        </w:rPr>
      </w:pPr>
      <w:ins w:id="52" w:author="soheil zohreh" w:date="2021-11-08T22:23:00Z">
        <w:r>
          <w:t>20+ years</w:t>
        </w:r>
      </w:ins>
      <w:ins w:id="53" w:author="soheil zohreh" w:date="2021-11-08T22:24:00Z">
        <w:r w:rsidR="00BF516A">
          <w:t>, no factor</w:t>
        </w:r>
      </w:ins>
    </w:p>
    <w:p w14:paraId="34BC64B8" w14:textId="77777777" w:rsidR="00BD5135" w:rsidRDefault="00BD5135" w:rsidP="00BD5135">
      <w:pPr>
        <w:rPr>
          <w:ins w:id="54" w:author="soheil zohreh" w:date="2021-11-08T22:24:00Z"/>
        </w:rPr>
      </w:pPr>
      <w:ins w:id="55" w:author="soheil zohreh" w:date="2021-11-08T22:24:00Z">
        <w:r>
          <w:t>Number of employees</w:t>
        </w:r>
      </w:ins>
    </w:p>
    <w:p w14:paraId="3A70B585" w14:textId="77777777" w:rsidR="00BD5135" w:rsidRDefault="00BD5135" w:rsidP="00BD5135">
      <w:pPr>
        <w:pStyle w:val="ListParagraph"/>
        <w:numPr>
          <w:ilvl w:val="0"/>
          <w:numId w:val="1"/>
        </w:numPr>
        <w:rPr>
          <w:ins w:id="56" w:author="soheil zohreh" w:date="2021-11-08T22:24:00Z"/>
        </w:rPr>
      </w:pPr>
      <w:ins w:id="57" w:author="soheil zohreh" w:date="2021-11-08T22:24:00Z">
        <w:r>
          <w:t>Options</w:t>
        </w:r>
      </w:ins>
    </w:p>
    <w:p w14:paraId="10F07E85" w14:textId="7894BFD6" w:rsidR="00BD5135" w:rsidRDefault="00BD5135" w:rsidP="00BD5135">
      <w:pPr>
        <w:pStyle w:val="ListParagraph"/>
        <w:numPr>
          <w:ilvl w:val="1"/>
          <w:numId w:val="1"/>
        </w:numPr>
        <w:rPr>
          <w:ins w:id="58" w:author="soheil zohreh" w:date="2021-11-08T22:24:00Z"/>
        </w:rPr>
      </w:pPr>
      <w:ins w:id="59" w:author="soheil zohreh" w:date="2021-11-08T22:24:00Z">
        <w:r>
          <w:t>1</w:t>
        </w:r>
        <w:r>
          <w:t xml:space="preserve">, </w:t>
        </w:r>
        <w:r w:rsidR="00BF516A">
          <w:t>no factor</w:t>
        </w:r>
      </w:ins>
    </w:p>
    <w:p w14:paraId="75326790" w14:textId="01FC8312" w:rsidR="00BD5135" w:rsidRDefault="00BD5135" w:rsidP="00BD5135">
      <w:pPr>
        <w:pStyle w:val="ListParagraph"/>
        <w:numPr>
          <w:ilvl w:val="1"/>
          <w:numId w:val="1"/>
        </w:numPr>
        <w:rPr>
          <w:ins w:id="60" w:author="soheil zohreh" w:date="2021-11-08T22:24:00Z"/>
        </w:rPr>
      </w:pPr>
      <w:ins w:id="61" w:author="soheil zohreh" w:date="2021-11-08T22:24:00Z">
        <w:r>
          <w:t>2-5</w:t>
        </w:r>
        <w:r w:rsidR="00BF516A">
          <w:t xml:space="preserve">, </w:t>
        </w:r>
      </w:ins>
      <w:ins w:id="62" w:author="soheil zohreh" w:date="2021-11-08T22:25:00Z">
        <w:r w:rsidR="00BF516A">
          <w:t>apply 1.1x</w:t>
        </w:r>
      </w:ins>
    </w:p>
    <w:p w14:paraId="29BC08CF" w14:textId="056CC592" w:rsidR="00BD5135" w:rsidRDefault="00BD5135" w:rsidP="00BD5135">
      <w:pPr>
        <w:pStyle w:val="ListParagraph"/>
        <w:numPr>
          <w:ilvl w:val="1"/>
          <w:numId w:val="1"/>
        </w:numPr>
        <w:rPr>
          <w:ins w:id="63" w:author="soheil zohreh" w:date="2021-11-08T22:24:00Z"/>
        </w:rPr>
      </w:pPr>
      <w:ins w:id="64" w:author="soheil zohreh" w:date="2021-11-08T22:24:00Z">
        <w:r>
          <w:t>6-25</w:t>
        </w:r>
      </w:ins>
      <w:ins w:id="65" w:author="soheil zohreh" w:date="2021-11-08T22:25:00Z">
        <w:r w:rsidR="00BF516A">
          <w:t>, apply 1.</w:t>
        </w:r>
        <w:r w:rsidR="00A17E0F">
          <w:t>2x</w:t>
        </w:r>
      </w:ins>
    </w:p>
    <w:p w14:paraId="2DAAACAA" w14:textId="76250311" w:rsidR="00BD5135" w:rsidRDefault="00BD5135" w:rsidP="00BD5135">
      <w:pPr>
        <w:pStyle w:val="ListParagraph"/>
        <w:numPr>
          <w:ilvl w:val="1"/>
          <w:numId w:val="1"/>
        </w:numPr>
        <w:rPr>
          <w:ins w:id="66" w:author="soheil zohreh" w:date="2021-11-08T22:24:00Z"/>
        </w:rPr>
      </w:pPr>
      <w:ins w:id="67" w:author="soheil zohreh" w:date="2021-11-08T22:24:00Z">
        <w:r>
          <w:t>25+</w:t>
        </w:r>
      </w:ins>
      <w:ins w:id="68" w:author="soheil zohreh" w:date="2021-11-08T22:25:00Z">
        <w:r w:rsidR="00A17E0F">
          <w:t xml:space="preserve">, we do not </w:t>
        </w:r>
        <w:r w:rsidR="002252FD">
          <w:t>insure</w:t>
        </w:r>
      </w:ins>
    </w:p>
    <w:p w14:paraId="6057B57F" w14:textId="77777777" w:rsidR="00AE15E1" w:rsidRDefault="00AE15E1" w:rsidP="00AE15E1">
      <w:pPr>
        <w:rPr>
          <w:ins w:id="69" w:author="soheil zohreh" w:date="2021-11-08T22:38:00Z"/>
        </w:rPr>
      </w:pPr>
      <w:ins w:id="70" w:author="soheil zohreh" w:date="2021-11-08T22:38:00Z">
        <w:r>
          <w:t>Revenues next calendar year</w:t>
        </w:r>
      </w:ins>
    </w:p>
    <w:p w14:paraId="1FDABFAD" w14:textId="2C175665" w:rsidR="00AE15E1" w:rsidRDefault="00AE15E1" w:rsidP="00AE15E1">
      <w:pPr>
        <w:pStyle w:val="ListParagraph"/>
        <w:numPr>
          <w:ilvl w:val="0"/>
          <w:numId w:val="1"/>
        </w:numPr>
        <w:rPr>
          <w:ins w:id="71" w:author="soheil zohreh" w:date="2021-11-08T22:38:00Z"/>
        </w:rPr>
      </w:pPr>
      <w:ins w:id="72" w:author="soheil zohreh" w:date="2021-11-08T22:38:00Z">
        <w:r>
          <w:lastRenderedPageBreak/>
          <w:t>Less than $250k/yr</w:t>
        </w:r>
        <w:r>
          <w:t>, no factor</w:t>
        </w:r>
      </w:ins>
    </w:p>
    <w:p w14:paraId="25F810F6" w14:textId="7F866A36" w:rsidR="00AE15E1" w:rsidRDefault="00AE15E1" w:rsidP="00AE15E1">
      <w:pPr>
        <w:pStyle w:val="ListParagraph"/>
        <w:numPr>
          <w:ilvl w:val="0"/>
          <w:numId w:val="1"/>
        </w:numPr>
        <w:rPr>
          <w:ins w:id="73" w:author="soheil zohreh" w:date="2021-11-08T22:38:00Z"/>
        </w:rPr>
      </w:pPr>
      <w:ins w:id="74" w:author="soheil zohreh" w:date="2021-11-08T22:38:00Z">
        <w:r>
          <w:t>Between $250k/yr and $1M/yr</w:t>
        </w:r>
        <w:r w:rsidR="00307A19">
          <w:t>, apply 1.05x</w:t>
        </w:r>
      </w:ins>
    </w:p>
    <w:p w14:paraId="38AF814A" w14:textId="05468504" w:rsidR="00AE15E1" w:rsidRDefault="00AE15E1" w:rsidP="00AE15E1">
      <w:pPr>
        <w:pStyle w:val="ListParagraph"/>
        <w:numPr>
          <w:ilvl w:val="0"/>
          <w:numId w:val="1"/>
        </w:numPr>
        <w:rPr>
          <w:ins w:id="75" w:author="soheil zohreh" w:date="2021-11-08T22:38:00Z"/>
        </w:rPr>
      </w:pPr>
      <w:ins w:id="76" w:author="soheil zohreh" w:date="2021-11-08T22:38:00Z">
        <w:r>
          <w:t>$1M-$5M</w:t>
        </w:r>
        <w:r w:rsidR="00307A19">
          <w:t>, apply 1.1</w:t>
        </w:r>
      </w:ins>
      <w:ins w:id="77" w:author="soheil zohreh" w:date="2021-11-08T22:39:00Z">
        <w:r w:rsidR="00307A19">
          <w:t>x</w:t>
        </w:r>
      </w:ins>
    </w:p>
    <w:p w14:paraId="3FFFB825" w14:textId="4B17DD5E" w:rsidR="00AE15E1" w:rsidRDefault="00AE15E1" w:rsidP="00AE15E1">
      <w:pPr>
        <w:pStyle w:val="ListParagraph"/>
        <w:numPr>
          <w:ilvl w:val="0"/>
          <w:numId w:val="1"/>
        </w:numPr>
        <w:rPr>
          <w:ins w:id="78" w:author="soheil zohreh" w:date="2021-11-08T22:38:00Z"/>
        </w:rPr>
      </w:pPr>
      <w:ins w:id="79" w:author="soheil zohreh" w:date="2021-11-08T22:38:00Z">
        <w:r>
          <w:t>$5M-$25M</w:t>
        </w:r>
      </w:ins>
      <w:ins w:id="80" w:author="soheil zohreh" w:date="2021-11-08T22:39:00Z">
        <w:r w:rsidR="00307A19">
          <w:t xml:space="preserve">, apply </w:t>
        </w:r>
        <w:r w:rsidR="006A14A3">
          <w:t>1.15x</w:t>
        </w:r>
      </w:ins>
    </w:p>
    <w:p w14:paraId="50482920" w14:textId="507A74E7" w:rsidR="00AE15E1" w:rsidRDefault="00AE15E1" w:rsidP="00AE15E1">
      <w:pPr>
        <w:pStyle w:val="ListParagraph"/>
        <w:numPr>
          <w:ilvl w:val="0"/>
          <w:numId w:val="1"/>
        </w:numPr>
        <w:rPr>
          <w:ins w:id="81" w:author="soheil zohreh" w:date="2021-11-08T22:38:00Z"/>
        </w:rPr>
      </w:pPr>
      <w:ins w:id="82" w:author="soheil zohreh" w:date="2021-11-08T22:38:00Z">
        <w:r>
          <w:t>$25M+</w:t>
        </w:r>
      </w:ins>
      <w:ins w:id="83" w:author="soheil zohreh" w:date="2021-11-08T22:39:00Z">
        <w:r w:rsidR="006A14A3">
          <w:t>, we do not insure</w:t>
        </w:r>
      </w:ins>
    </w:p>
    <w:p w14:paraId="77CD9998" w14:textId="77777777" w:rsidR="00B54E75" w:rsidRDefault="00B54E75" w:rsidP="005D0C9A">
      <w:pPr>
        <w:pPrChange w:id="84" w:author="soheil zohreh" w:date="2021-11-08T22:14:00Z">
          <w:pPr>
            <w:pStyle w:val="ListParagraph"/>
            <w:numPr>
              <w:numId w:val="3"/>
            </w:numPr>
            <w:ind w:hanging="360"/>
          </w:pPr>
        </w:pPrChange>
      </w:pPr>
    </w:p>
    <w:sectPr w:rsidR="00B5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3A26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2412A"/>
    <w:rsid w:val="00096E06"/>
    <w:rsid w:val="000A4B71"/>
    <w:rsid w:val="000C65AE"/>
    <w:rsid w:val="001040B2"/>
    <w:rsid w:val="001352DC"/>
    <w:rsid w:val="001F1B60"/>
    <w:rsid w:val="0020618D"/>
    <w:rsid w:val="002252FD"/>
    <w:rsid w:val="002804C1"/>
    <w:rsid w:val="00307A19"/>
    <w:rsid w:val="003116BC"/>
    <w:rsid w:val="0033792B"/>
    <w:rsid w:val="00347365"/>
    <w:rsid w:val="00361BAC"/>
    <w:rsid w:val="00390A3A"/>
    <w:rsid w:val="003C00C7"/>
    <w:rsid w:val="003C39F3"/>
    <w:rsid w:val="003D3324"/>
    <w:rsid w:val="004A0A40"/>
    <w:rsid w:val="004A1EAA"/>
    <w:rsid w:val="004C5AE3"/>
    <w:rsid w:val="004C7831"/>
    <w:rsid w:val="0051619D"/>
    <w:rsid w:val="0051670E"/>
    <w:rsid w:val="00525ED1"/>
    <w:rsid w:val="00594FA0"/>
    <w:rsid w:val="005A56E7"/>
    <w:rsid w:val="005D0C9A"/>
    <w:rsid w:val="005E39DE"/>
    <w:rsid w:val="005F0896"/>
    <w:rsid w:val="00681534"/>
    <w:rsid w:val="00691865"/>
    <w:rsid w:val="006A14A3"/>
    <w:rsid w:val="006C61C4"/>
    <w:rsid w:val="0073058B"/>
    <w:rsid w:val="00740BC0"/>
    <w:rsid w:val="00776BB7"/>
    <w:rsid w:val="00797830"/>
    <w:rsid w:val="007C6A92"/>
    <w:rsid w:val="00835F70"/>
    <w:rsid w:val="00847F95"/>
    <w:rsid w:val="00872F04"/>
    <w:rsid w:val="008C0F6E"/>
    <w:rsid w:val="008F0D16"/>
    <w:rsid w:val="0095730B"/>
    <w:rsid w:val="009C16B3"/>
    <w:rsid w:val="009D0F4A"/>
    <w:rsid w:val="00A17E0F"/>
    <w:rsid w:val="00A23F61"/>
    <w:rsid w:val="00A86EEC"/>
    <w:rsid w:val="00A9028F"/>
    <w:rsid w:val="00AB785B"/>
    <w:rsid w:val="00AE15E1"/>
    <w:rsid w:val="00AE730F"/>
    <w:rsid w:val="00B12486"/>
    <w:rsid w:val="00B22C88"/>
    <w:rsid w:val="00B54E75"/>
    <w:rsid w:val="00B63B61"/>
    <w:rsid w:val="00B63F73"/>
    <w:rsid w:val="00BB2FD3"/>
    <w:rsid w:val="00BB59B0"/>
    <w:rsid w:val="00BD5135"/>
    <w:rsid w:val="00BD6B05"/>
    <w:rsid w:val="00BF516A"/>
    <w:rsid w:val="00C136B9"/>
    <w:rsid w:val="00C4591A"/>
    <w:rsid w:val="00C47C35"/>
    <w:rsid w:val="00C615DC"/>
    <w:rsid w:val="00C67336"/>
    <w:rsid w:val="00C93503"/>
    <w:rsid w:val="00CF7F99"/>
    <w:rsid w:val="00D65E20"/>
    <w:rsid w:val="00D72933"/>
    <w:rsid w:val="00D86403"/>
    <w:rsid w:val="00DC15B0"/>
    <w:rsid w:val="00DF5D52"/>
    <w:rsid w:val="00E33FE6"/>
    <w:rsid w:val="00E35848"/>
    <w:rsid w:val="00E75936"/>
    <w:rsid w:val="00E966A8"/>
    <w:rsid w:val="00EF4D7D"/>
    <w:rsid w:val="00F31E1E"/>
    <w:rsid w:val="00F558CA"/>
    <w:rsid w:val="00F57B25"/>
    <w:rsid w:val="00F74544"/>
    <w:rsid w:val="00F86248"/>
    <w:rsid w:val="00F926BB"/>
    <w:rsid w:val="00F92C48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27</cp:revision>
  <dcterms:created xsi:type="dcterms:W3CDTF">2021-11-09T00:58:00Z</dcterms:created>
  <dcterms:modified xsi:type="dcterms:W3CDTF">2021-11-09T03:39:00Z</dcterms:modified>
</cp:coreProperties>
</file>