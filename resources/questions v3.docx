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7A6E" w14:textId="325586B4" w:rsidR="001040B2" w:rsidRPr="0051619D" w:rsidRDefault="001040B2">
      <w:pPr>
        <w:rPr>
          <w:b/>
          <w:bCs/>
          <w:rPrChange w:id="0" w:author="soheil zohreh" w:date="2021-11-08T21:48:00Z">
            <w:rPr/>
          </w:rPrChange>
        </w:rPr>
      </w:pPr>
      <w:r w:rsidRPr="0051619D">
        <w:rPr>
          <w:b/>
          <w:bCs/>
          <w:rPrChange w:id="1" w:author="soheil zohreh" w:date="2021-11-08T21:48:00Z">
            <w:rPr/>
          </w:rPrChange>
        </w:rPr>
        <w:t>About you</w:t>
      </w:r>
      <w:r w:rsidR="004C5AE3" w:rsidRPr="0051619D">
        <w:rPr>
          <w:b/>
          <w:bCs/>
          <w:rPrChange w:id="2" w:author="soheil zohreh" w:date="2021-11-08T21:48:00Z">
            <w:rPr/>
          </w:rPrChange>
        </w:rPr>
        <w:t xml:space="preserve"> (First round of questions on page after </w:t>
      </w:r>
      <w:r w:rsidR="00D86403" w:rsidRPr="0051619D">
        <w:rPr>
          <w:b/>
          <w:bCs/>
          <w:rPrChange w:id="3" w:author="soheil zohreh" w:date="2021-11-08T21:48:00Z">
            <w:rPr/>
          </w:rPrChange>
        </w:rPr>
        <w:t>state)</w:t>
      </w:r>
    </w:p>
    <w:p w14:paraId="67D18B85" w14:textId="177F83D3" w:rsidR="00BB59B0" w:rsidRDefault="00BB59B0" w:rsidP="00BB59B0">
      <w:pPr>
        <w:pStyle w:val="ListParagraph"/>
        <w:numPr>
          <w:ilvl w:val="0"/>
          <w:numId w:val="2"/>
        </w:numPr>
      </w:pPr>
      <w:r>
        <w:t>First, Last name</w:t>
      </w:r>
    </w:p>
    <w:p w14:paraId="11F0E10A" w14:textId="58F4565D" w:rsidR="00BB59B0" w:rsidRDefault="00BB59B0" w:rsidP="00BB59B0">
      <w:pPr>
        <w:pStyle w:val="ListParagraph"/>
        <w:numPr>
          <w:ilvl w:val="0"/>
          <w:numId w:val="2"/>
        </w:numPr>
      </w:pPr>
      <w:r>
        <w:t xml:space="preserve">Business name as registered </w:t>
      </w:r>
    </w:p>
    <w:p w14:paraId="30A212B7" w14:textId="60147D6E" w:rsidR="00847F95" w:rsidRDefault="004A1EAA" w:rsidP="00847F95">
      <w:pPr>
        <w:pStyle w:val="ListParagraph"/>
        <w:numPr>
          <w:ilvl w:val="1"/>
          <w:numId w:val="2"/>
        </w:numPr>
      </w:pPr>
      <w:r>
        <w:t>Optional (what is your d/b/</w:t>
      </w:r>
      <w:proofErr w:type="gramStart"/>
      <w:r>
        <w:t>a for</w:t>
      </w:r>
      <w:proofErr w:type="gramEnd"/>
      <w:r>
        <w:t xml:space="preserve"> the firm</w:t>
      </w:r>
      <w:r w:rsidR="009D0F4A">
        <w:t>)</w:t>
      </w:r>
    </w:p>
    <w:p w14:paraId="0D1CBD61" w14:textId="4180B771" w:rsidR="009D0F4A" w:rsidRDefault="009D0F4A" w:rsidP="00847F95">
      <w:pPr>
        <w:pStyle w:val="ListParagraph"/>
        <w:numPr>
          <w:ilvl w:val="1"/>
          <w:numId w:val="2"/>
        </w:numPr>
      </w:pPr>
      <w:r>
        <w:t>Optional</w:t>
      </w:r>
      <w:r w:rsidR="00594FA0">
        <w:t xml:space="preserve"> (what is your business formerly known as)</w:t>
      </w:r>
    </w:p>
    <w:p w14:paraId="38D06867" w14:textId="54D25545" w:rsidR="00BB59B0" w:rsidRDefault="00E75936" w:rsidP="00BB59B0">
      <w:pPr>
        <w:pStyle w:val="ListParagraph"/>
        <w:numPr>
          <w:ilvl w:val="0"/>
          <w:numId w:val="2"/>
        </w:numPr>
      </w:pPr>
      <w:r>
        <w:t>Contact info</w:t>
      </w:r>
    </w:p>
    <w:p w14:paraId="241E2CCF" w14:textId="77431AB6" w:rsidR="00E75936" w:rsidRDefault="00E75936" w:rsidP="00E75936">
      <w:pPr>
        <w:pStyle w:val="ListParagraph"/>
        <w:numPr>
          <w:ilvl w:val="1"/>
          <w:numId w:val="2"/>
        </w:numPr>
      </w:pPr>
      <w:r>
        <w:t>Valid phone</w:t>
      </w:r>
    </w:p>
    <w:p w14:paraId="6464B984" w14:textId="7B22B522" w:rsidR="00E75936" w:rsidRDefault="00E75936" w:rsidP="00E75936">
      <w:pPr>
        <w:pStyle w:val="ListParagraph"/>
        <w:numPr>
          <w:ilvl w:val="1"/>
          <w:numId w:val="2"/>
        </w:numPr>
      </w:pPr>
      <w:r>
        <w:t>Valid email</w:t>
      </w:r>
    </w:p>
    <w:p w14:paraId="7D8BDBF3" w14:textId="26DCA904" w:rsidR="00C47C35" w:rsidRDefault="00C47C35" w:rsidP="00E75936">
      <w:pPr>
        <w:pStyle w:val="ListParagraph"/>
        <w:numPr>
          <w:ilvl w:val="1"/>
          <w:numId w:val="2"/>
        </w:numPr>
      </w:pPr>
      <w:r>
        <w:t>Valid home address</w:t>
      </w:r>
    </w:p>
    <w:p w14:paraId="429AE785" w14:textId="362DED02" w:rsidR="00E33FE6" w:rsidRDefault="003C00C7" w:rsidP="00E33FE6">
      <w:pPr>
        <w:pStyle w:val="ListParagraph"/>
        <w:numPr>
          <w:ilvl w:val="0"/>
          <w:numId w:val="2"/>
        </w:numPr>
      </w:pPr>
      <w:r>
        <w:t xml:space="preserve">Are you currently </w:t>
      </w:r>
      <w:proofErr w:type="gramStart"/>
      <w:r>
        <w:t>insured</w:t>
      </w:r>
      <w:proofErr w:type="gramEnd"/>
    </w:p>
    <w:p w14:paraId="1AEA3647" w14:textId="7EBADC9B" w:rsidR="003C00C7" w:rsidRDefault="003C00C7" w:rsidP="003C00C7">
      <w:pPr>
        <w:pStyle w:val="ListParagraph"/>
        <w:numPr>
          <w:ilvl w:val="1"/>
          <w:numId w:val="2"/>
        </w:numPr>
      </w:pPr>
      <w:r>
        <w:t>If select yes, provide name</w:t>
      </w:r>
      <w:r w:rsidR="00CF7F99">
        <w:t>?</w:t>
      </w:r>
      <w:r w:rsidR="00B63F73">
        <w:t xml:space="preserve"> (</w:t>
      </w:r>
      <w:proofErr w:type="gramStart"/>
      <w:r w:rsidR="00BD6B05">
        <w:t>prepopulate</w:t>
      </w:r>
      <w:proofErr w:type="gramEnd"/>
      <w:r w:rsidR="00BD6B05">
        <w:t xml:space="preserve"> with some names such as Progressive, The Hartford, State Farm, </w:t>
      </w:r>
      <w:r w:rsidR="00C93503">
        <w:t>USAA, and if none, select other)</w:t>
      </w:r>
    </w:p>
    <w:p w14:paraId="0B41F6E7" w14:textId="42A43C5B" w:rsidR="001040B2" w:rsidRDefault="000A4B71" w:rsidP="000A4B71">
      <w:pPr>
        <w:pStyle w:val="ListParagraph"/>
        <w:numPr>
          <w:ilvl w:val="0"/>
          <w:numId w:val="2"/>
        </w:numPr>
      </w:pPr>
      <w:r>
        <w:t xml:space="preserve">Business </w:t>
      </w:r>
      <w:r w:rsidR="00DC15B0">
        <w:t>primary address</w:t>
      </w:r>
    </w:p>
    <w:p w14:paraId="7EAF4FA2" w14:textId="2C66E6B5" w:rsidR="00AB785B" w:rsidRDefault="00AB785B" w:rsidP="00DC15B0">
      <w:pPr>
        <w:pStyle w:val="ListParagraph"/>
        <w:numPr>
          <w:ilvl w:val="1"/>
          <w:numId w:val="2"/>
        </w:numPr>
        <w:rPr>
          <w:ins w:id="4" w:author="soheil zohreh" w:date="2021-11-08T19:59:00Z"/>
        </w:rPr>
      </w:pPr>
      <w:ins w:id="5" w:author="soheil zohreh" w:date="2021-11-08T19:59:00Z">
        <w:r>
          <w:t>Business public website (</w:t>
        </w:r>
        <w:r w:rsidR="00F57B25">
          <w:t xml:space="preserve">accept </w:t>
        </w:r>
        <w:proofErr w:type="spellStart"/>
        <w:r w:rsidR="00F57B25">
          <w:t>urls</w:t>
        </w:r>
        <w:proofErr w:type="spellEnd"/>
        <w:r w:rsidR="00F57B25">
          <w:t xml:space="preserve"> and validate) - optional</w:t>
        </w:r>
      </w:ins>
    </w:p>
    <w:p w14:paraId="31AC4BAC" w14:textId="1801232E" w:rsidR="00DC15B0" w:rsidRDefault="00DC15B0" w:rsidP="00DC15B0">
      <w:pPr>
        <w:pStyle w:val="ListParagraph"/>
        <w:numPr>
          <w:ilvl w:val="1"/>
          <w:numId w:val="2"/>
        </w:numPr>
      </w:pPr>
      <w:r>
        <w:t>Same as your</w:t>
      </w:r>
      <w:r w:rsidR="00C47C35">
        <w:t xml:space="preserve"> home address</w:t>
      </w:r>
      <w:r>
        <w:t xml:space="preserve"> OR</w:t>
      </w:r>
    </w:p>
    <w:p w14:paraId="011FB2B4" w14:textId="57E26A8E" w:rsidR="00DC15B0" w:rsidRDefault="00DC15B0" w:rsidP="00DC15B0">
      <w:pPr>
        <w:pStyle w:val="ListParagraph"/>
        <w:numPr>
          <w:ilvl w:val="1"/>
          <w:numId w:val="2"/>
        </w:numPr>
      </w:pPr>
      <w:r>
        <w:t>Some valid address</w:t>
      </w:r>
    </w:p>
    <w:p w14:paraId="6EE04BE1" w14:textId="254448A3" w:rsidR="00D86403" w:rsidRPr="0051619D" w:rsidRDefault="00D86403">
      <w:pPr>
        <w:rPr>
          <w:b/>
          <w:bCs/>
          <w:rPrChange w:id="6" w:author="soheil zohreh" w:date="2021-11-08T21:49:00Z">
            <w:rPr/>
          </w:rPrChange>
        </w:rPr>
      </w:pPr>
      <w:r w:rsidRPr="0051619D">
        <w:rPr>
          <w:b/>
          <w:bCs/>
          <w:rPrChange w:id="7" w:author="soheil zohreh" w:date="2021-11-08T21:49:00Z">
            <w:rPr/>
          </w:rPrChange>
        </w:rPr>
        <w:t xml:space="preserve">About your </w:t>
      </w:r>
      <w:r w:rsidR="00681534" w:rsidRPr="0051619D">
        <w:rPr>
          <w:b/>
          <w:bCs/>
          <w:rPrChange w:id="8" w:author="soheil zohreh" w:date="2021-11-08T21:49:00Z">
            <w:rPr/>
          </w:rPrChange>
        </w:rPr>
        <w:t>biz (2</w:t>
      </w:r>
      <w:r w:rsidR="00681534" w:rsidRPr="0051619D">
        <w:rPr>
          <w:b/>
          <w:bCs/>
          <w:vertAlign w:val="superscript"/>
          <w:rPrChange w:id="9" w:author="soheil zohreh" w:date="2021-11-08T21:49:00Z">
            <w:rPr>
              <w:vertAlign w:val="superscript"/>
            </w:rPr>
          </w:rPrChange>
        </w:rPr>
        <w:t>nd</w:t>
      </w:r>
      <w:r w:rsidR="00681534" w:rsidRPr="0051619D">
        <w:rPr>
          <w:b/>
          <w:bCs/>
          <w:rPrChange w:id="10" w:author="soheil zohreh" w:date="2021-11-08T21:49:00Z">
            <w:rPr/>
          </w:rPrChange>
        </w:rPr>
        <w:t xml:space="preserve"> round of questions)</w:t>
      </w:r>
    </w:p>
    <w:p w14:paraId="1936BD01" w14:textId="7C0BE1BF" w:rsidR="00F926BB" w:rsidRDefault="0002412A">
      <w:r>
        <w:t>B</w:t>
      </w:r>
      <w:r w:rsidR="00F74544">
        <w:t xml:space="preserve">usiness </w:t>
      </w:r>
      <w:r w:rsidR="00740BC0">
        <w:t>struc</w:t>
      </w:r>
      <w:r w:rsidR="0051670E">
        <w:t>t</w:t>
      </w:r>
      <w:r w:rsidR="00740BC0">
        <w:t>ure</w:t>
      </w:r>
    </w:p>
    <w:p w14:paraId="6DDE1A36" w14:textId="0C8A2350" w:rsidR="00F74544" w:rsidRDefault="00F74544" w:rsidP="00B22C88">
      <w:pPr>
        <w:pStyle w:val="ListParagraph"/>
        <w:numPr>
          <w:ilvl w:val="0"/>
          <w:numId w:val="1"/>
        </w:numPr>
      </w:pPr>
      <w:r>
        <w:t>Options in drop down</w:t>
      </w:r>
    </w:p>
    <w:p w14:paraId="2A796E49" w14:textId="55C53A26" w:rsidR="00F74544" w:rsidRDefault="003116BC" w:rsidP="00B22C88">
      <w:pPr>
        <w:pStyle w:val="ListParagraph"/>
        <w:numPr>
          <w:ilvl w:val="1"/>
          <w:numId w:val="1"/>
        </w:numPr>
      </w:pPr>
      <w:r>
        <w:t xml:space="preserve">Sole </w:t>
      </w:r>
      <w:r w:rsidR="005A56E7">
        <w:t>Proprietorship</w:t>
      </w:r>
    </w:p>
    <w:p w14:paraId="68EA9743" w14:textId="1914F292" w:rsidR="001F1B60" w:rsidRDefault="001F1B60" w:rsidP="00B22C88">
      <w:pPr>
        <w:pStyle w:val="ListParagraph"/>
        <w:numPr>
          <w:ilvl w:val="1"/>
          <w:numId w:val="1"/>
        </w:numPr>
      </w:pPr>
      <w:r>
        <w:t>LLC</w:t>
      </w:r>
    </w:p>
    <w:p w14:paraId="53AA925F" w14:textId="18CDFDC1" w:rsidR="001F1B60" w:rsidRDefault="001F1B60" w:rsidP="00B22C88">
      <w:pPr>
        <w:pStyle w:val="ListParagraph"/>
        <w:numPr>
          <w:ilvl w:val="1"/>
          <w:numId w:val="1"/>
        </w:numPr>
      </w:pPr>
      <w:r>
        <w:t>Corporate</w:t>
      </w:r>
    </w:p>
    <w:p w14:paraId="318C982D" w14:textId="7DC7C782" w:rsidR="001F1B60" w:rsidRDefault="001F1B60" w:rsidP="00B22C88">
      <w:pPr>
        <w:pStyle w:val="ListParagraph"/>
        <w:numPr>
          <w:ilvl w:val="1"/>
          <w:numId w:val="1"/>
        </w:numPr>
      </w:pPr>
      <w:r>
        <w:t>Other</w:t>
      </w:r>
      <w:r w:rsidR="00F92C48">
        <w:t xml:space="preserve"> (free text, limit </w:t>
      </w:r>
      <w:r w:rsidR="00B22C88">
        <w:t>64 char)</w:t>
      </w:r>
      <w:ins w:id="11" w:author="soheil zohreh" w:date="2021-11-08T22:20:00Z">
        <w:r w:rsidR="00A23F61">
          <w:t xml:space="preserve"> </w:t>
        </w:r>
        <w:r w:rsidR="0095730B">
          <w:t>–</w:t>
        </w:r>
        <w:r w:rsidR="00A23F61">
          <w:t xml:space="preserve"> </w:t>
        </w:r>
        <w:r w:rsidR="0095730B">
          <w:t>if checked, they need to call us</w:t>
        </w:r>
      </w:ins>
    </w:p>
    <w:p w14:paraId="0F863ED5" w14:textId="556A5FD3" w:rsidR="00B22C88" w:rsidDel="003C39F3" w:rsidRDefault="00B22C88" w:rsidP="00B22C88">
      <w:pPr>
        <w:rPr>
          <w:del w:id="12" w:author="soheil zohreh" w:date="2021-11-08T20:00:00Z"/>
        </w:rPr>
      </w:pPr>
    </w:p>
    <w:p w14:paraId="52FD2FA2" w14:textId="1C882F17" w:rsidR="00B22C88" w:rsidDel="00776BB7" w:rsidRDefault="00D65E20" w:rsidP="00B22C88">
      <w:pPr>
        <w:rPr>
          <w:del w:id="13" w:author="soheil zohreh" w:date="2021-11-08T21:58:00Z"/>
        </w:rPr>
      </w:pPr>
      <w:del w:id="14" w:author="soheil zohreh" w:date="2021-11-08T21:58:00Z">
        <w:r w:rsidDel="00776BB7">
          <w:delText>Business Line</w:delText>
        </w:r>
      </w:del>
    </w:p>
    <w:p w14:paraId="2EE68B4E" w14:textId="58B7A46A" w:rsidR="00740BC0" w:rsidDel="00776BB7" w:rsidRDefault="00740BC0" w:rsidP="00740BC0">
      <w:pPr>
        <w:pStyle w:val="ListParagraph"/>
        <w:numPr>
          <w:ilvl w:val="0"/>
          <w:numId w:val="1"/>
        </w:numPr>
        <w:rPr>
          <w:del w:id="15" w:author="soheil zohreh" w:date="2021-11-08T21:58:00Z"/>
        </w:rPr>
      </w:pPr>
      <w:del w:id="16" w:author="soheil zohreh" w:date="2021-11-08T21:58:00Z">
        <w:r w:rsidDel="00776BB7">
          <w:delText>Options</w:delText>
        </w:r>
        <w:r w:rsidR="008F0D16" w:rsidDel="00776BB7">
          <w:delText xml:space="preserve"> (all checkboxes</w:delText>
        </w:r>
        <w:r w:rsidR="00BB2FD3" w:rsidDel="00776BB7">
          <w:delText>, as many as user wants to check)</w:delText>
        </w:r>
      </w:del>
    </w:p>
    <w:p w14:paraId="1479F713" w14:textId="70989B0D" w:rsidR="00740BC0" w:rsidDel="00776BB7" w:rsidRDefault="00740BC0" w:rsidP="00740BC0">
      <w:pPr>
        <w:pStyle w:val="ListParagraph"/>
        <w:numPr>
          <w:ilvl w:val="1"/>
          <w:numId w:val="1"/>
        </w:numPr>
        <w:rPr>
          <w:del w:id="17" w:author="soheil zohreh" w:date="2021-11-08T21:58:00Z"/>
        </w:rPr>
      </w:pPr>
      <w:del w:id="18" w:author="soheil zohreh" w:date="2021-11-08T21:58:00Z">
        <w:r w:rsidDel="00776BB7">
          <w:delText>General</w:delText>
        </w:r>
        <w:r w:rsidR="00E966A8" w:rsidDel="00776BB7">
          <w:delText xml:space="preserve"> time s</w:delText>
        </w:r>
        <w:r w:rsidDel="00776BB7">
          <w:delText xml:space="preserve"> contracting</w:delText>
        </w:r>
      </w:del>
    </w:p>
    <w:p w14:paraId="07F9AA3D" w14:textId="50A9AD89" w:rsidR="00390A3A" w:rsidDel="00776BB7" w:rsidRDefault="00D72933" w:rsidP="00740BC0">
      <w:pPr>
        <w:pStyle w:val="ListParagraph"/>
        <w:numPr>
          <w:ilvl w:val="1"/>
          <w:numId w:val="1"/>
        </w:numPr>
        <w:rPr>
          <w:del w:id="19" w:author="soheil zohreh" w:date="2021-11-08T21:58:00Z"/>
        </w:rPr>
      </w:pPr>
      <w:del w:id="20" w:author="soheil zohreh" w:date="2021-11-08T21:58:00Z">
        <w:r w:rsidDel="00776BB7">
          <w:delText>Manufactur</w:delText>
        </w:r>
        <w:r w:rsidR="00AE730F" w:rsidDel="00776BB7">
          <w:delText>ing, or tangible good distribution</w:delText>
        </w:r>
      </w:del>
    </w:p>
    <w:p w14:paraId="0C4C338D" w14:textId="19CFAB00" w:rsidR="00740BC0" w:rsidDel="00776BB7" w:rsidRDefault="00F86248" w:rsidP="00740BC0">
      <w:pPr>
        <w:pStyle w:val="ListParagraph"/>
        <w:numPr>
          <w:ilvl w:val="1"/>
          <w:numId w:val="1"/>
        </w:numPr>
        <w:rPr>
          <w:del w:id="21" w:author="soheil zohreh" w:date="2021-11-08T21:58:00Z"/>
        </w:rPr>
      </w:pPr>
      <w:del w:id="22" w:author="soheil zohreh" w:date="2021-11-08T21:58:00Z">
        <w:r w:rsidDel="00776BB7">
          <w:delText>General Services (</w:delText>
        </w:r>
      </w:del>
    </w:p>
    <w:p w14:paraId="62FC885C" w14:textId="7B38A863" w:rsidR="00681534" w:rsidDel="00776BB7" w:rsidRDefault="00681534" w:rsidP="00740BC0">
      <w:pPr>
        <w:pStyle w:val="ListParagraph"/>
        <w:numPr>
          <w:ilvl w:val="1"/>
          <w:numId w:val="1"/>
        </w:numPr>
        <w:rPr>
          <w:del w:id="23" w:author="soheil zohreh" w:date="2021-11-08T21:58:00Z"/>
        </w:rPr>
      </w:pPr>
      <w:del w:id="24" w:author="soheil zohreh" w:date="2021-11-08T21:58:00Z">
        <w:r w:rsidDel="00776BB7">
          <w:delText>Need to add here……………….</w:delText>
        </w:r>
      </w:del>
    </w:p>
    <w:p w14:paraId="3CAD900F" w14:textId="52459A5A" w:rsidR="00E966A8" w:rsidRDefault="00361BAC" w:rsidP="00361BAC">
      <w:r>
        <w:t xml:space="preserve">How long in </w:t>
      </w:r>
      <w:r w:rsidR="005F0896">
        <w:t>business</w:t>
      </w:r>
    </w:p>
    <w:p w14:paraId="561053C5" w14:textId="4AD37C8F" w:rsidR="005F0896" w:rsidRDefault="001352DC" w:rsidP="005F0896">
      <w:pPr>
        <w:pStyle w:val="ListParagraph"/>
        <w:numPr>
          <w:ilvl w:val="0"/>
          <w:numId w:val="1"/>
        </w:numPr>
      </w:pPr>
      <w:r>
        <w:t xml:space="preserve">Options </w:t>
      </w:r>
      <w:r w:rsidR="009C16B3">
        <w:t>radio button</w:t>
      </w:r>
      <w:r w:rsidR="00EF4D7D">
        <w:t xml:space="preserve"> or drop down</w:t>
      </w:r>
    </w:p>
    <w:p w14:paraId="053F92F4" w14:textId="427ACEB7" w:rsidR="001352DC" w:rsidRDefault="001352DC" w:rsidP="001352DC">
      <w:pPr>
        <w:pStyle w:val="ListParagraph"/>
        <w:numPr>
          <w:ilvl w:val="1"/>
          <w:numId w:val="1"/>
        </w:numPr>
      </w:pPr>
      <w:r>
        <w:t>Less than a year</w:t>
      </w:r>
    </w:p>
    <w:p w14:paraId="7C592C93" w14:textId="6F1D1BAB" w:rsidR="001352DC" w:rsidRDefault="001352DC" w:rsidP="001352DC">
      <w:pPr>
        <w:pStyle w:val="ListParagraph"/>
        <w:numPr>
          <w:ilvl w:val="1"/>
          <w:numId w:val="1"/>
        </w:numPr>
      </w:pPr>
      <w:r>
        <w:t>1-5 years</w:t>
      </w:r>
    </w:p>
    <w:p w14:paraId="4ABB6E93" w14:textId="055694DB" w:rsidR="001352DC" w:rsidRDefault="001352DC" w:rsidP="001352DC">
      <w:pPr>
        <w:pStyle w:val="ListParagraph"/>
        <w:numPr>
          <w:ilvl w:val="1"/>
          <w:numId w:val="1"/>
        </w:numPr>
      </w:pPr>
      <w:r>
        <w:t>6-20 years</w:t>
      </w:r>
    </w:p>
    <w:p w14:paraId="65995924" w14:textId="2EF3CB61" w:rsidR="00C136B9" w:rsidRDefault="00C136B9" w:rsidP="001352DC">
      <w:pPr>
        <w:pStyle w:val="ListParagraph"/>
        <w:numPr>
          <w:ilvl w:val="1"/>
          <w:numId w:val="1"/>
        </w:numPr>
      </w:pPr>
      <w:r>
        <w:t>20+ years</w:t>
      </w:r>
    </w:p>
    <w:p w14:paraId="59CE048E" w14:textId="53C1139C" w:rsidR="00C136B9" w:rsidRDefault="00C136B9" w:rsidP="00C136B9">
      <w:r>
        <w:t>Number of employees</w:t>
      </w:r>
    </w:p>
    <w:p w14:paraId="311A1BF8" w14:textId="77A560BB" w:rsidR="00C136B9" w:rsidRDefault="009C16B3" w:rsidP="00A9028F">
      <w:pPr>
        <w:pStyle w:val="ListParagraph"/>
        <w:numPr>
          <w:ilvl w:val="0"/>
          <w:numId w:val="1"/>
        </w:numPr>
      </w:pPr>
      <w:r>
        <w:t>Options</w:t>
      </w:r>
    </w:p>
    <w:p w14:paraId="1E7CDA86" w14:textId="7553ABF2" w:rsidR="009C16B3" w:rsidRDefault="00EF4D7D" w:rsidP="009C16B3">
      <w:pPr>
        <w:pStyle w:val="ListParagraph"/>
        <w:numPr>
          <w:ilvl w:val="1"/>
          <w:numId w:val="1"/>
        </w:numPr>
      </w:pPr>
      <w:r>
        <w:t>1</w:t>
      </w:r>
    </w:p>
    <w:p w14:paraId="25F8612C" w14:textId="2A0E2E75" w:rsidR="00EF4D7D" w:rsidRDefault="00EF4D7D" w:rsidP="009C16B3">
      <w:pPr>
        <w:pStyle w:val="ListParagraph"/>
        <w:numPr>
          <w:ilvl w:val="1"/>
          <w:numId w:val="1"/>
        </w:numPr>
      </w:pPr>
      <w:r>
        <w:t>2-5</w:t>
      </w:r>
    </w:p>
    <w:p w14:paraId="7D191771" w14:textId="21159C14" w:rsidR="00EF4D7D" w:rsidRDefault="00EF4D7D" w:rsidP="009C16B3">
      <w:pPr>
        <w:pStyle w:val="ListParagraph"/>
        <w:numPr>
          <w:ilvl w:val="1"/>
          <w:numId w:val="1"/>
        </w:numPr>
      </w:pPr>
      <w:r>
        <w:t>6-25</w:t>
      </w:r>
    </w:p>
    <w:p w14:paraId="55117598" w14:textId="5BEE97FC" w:rsidR="00EF4D7D" w:rsidRDefault="00EF4D7D" w:rsidP="009C16B3">
      <w:pPr>
        <w:pStyle w:val="ListParagraph"/>
        <w:numPr>
          <w:ilvl w:val="1"/>
          <w:numId w:val="1"/>
        </w:numPr>
      </w:pPr>
      <w:r>
        <w:t>25+</w:t>
      </w:r>
    </w:p>
    <w:p w14:paraId="01663F05" w14:textId="63B2CA60" w:rsidR="00797830" w:rsidRDefault="00EF4D7D" w:rsidP="00EF4D7D">
      <w:r>
        <w:t>Reve</w:t>
      </w:r>
      <w:r w:rsidR="00691865">
        <w:t>nues</w:t>
      </w:r>
      <w:r w:rsidR="003D3324">
        <w:t xml:space="preserve"> last calendar year</w:t>
      </w:r>
    </w:p>
    <w:p w14:paraId="5099D557" w14:textId="196E7516" w:rsidR="00FC344B" w:rsidRDefault="00FC344B" w:rsidP="00691865">
      <w:pPr>
        <w:pStyle w:val="ListParagraph"/>
        <w:numPr>
          <w:ilvl w:val="0"/>
          <w:numId w:val="1"/>
        </w:numPr>
      </w:pPr>
      <w:r>
        <w:t>Less than $250k/</w:t>
      </w:r>
      <w:proofErr w:type="spellStart"/>
      <w:r>
        <w:t>yr</w:t>
      </w:r>
      <w:proofErr w:type="spellEnd"/>
    </w:p>
    <w:p w14:paraId="3D8E5E57" w14:textId="1700CA17" w:rsidR="00691865" w:rsidRDefault="00C67336" w:rsidP="00691865">
      <w:pPr>
        <w:pStyle w:val="ListParagraph"/>
        <w:numPr>
          <w:ilvl w:val="0"/>
          <w:numId w:val="1"/>
        </w:numPr>
      </w:pPr>
      <w:r>
        <w:t>Between $250k/</w:t>
      </w:r>
      <w:proofErr w:type="spellStart"/>
      <w:r>
        <w:t>yr</w:t>
      </w:r>
      <w:proofErr w:type="spellEnd"/>
      <w:r>
        <w:t xml:space="preserve"> and </w:t>
      </w:r>
      <w:r w:rsidR="0073058B">
        <w:t>$1M/</w:t>
      </w:r>
      <w:proofErr w:type="spellStart"/>
      <w:r w:rsidR="0073058B">
        <w:t>yr</w:t>
      </w:r>
      <w:proofErr w:type="spellEnd"/>
    </w:p>
    <w:p w14:paraId="11CEC844" w14:textId="26BCDA9A" w:rsidR="0073058B" w:rsidRDefault="00C67336" w:rsidP="00691865">
      <w:pPr>
        <w:pStyle w:val="ListParagraph"/>
        <w:numPr>
          <w:ilvl w:val="0"/>
          <w:numId w:val="1"/>
        </w:numPr>
      </w:pPr>
      <w:r>
        <w:lastRenderedPageBreak/>
        <w:t>$1M-$5M</w:t>
      </w:r>
    </w:p>
    <w:p w14:paraId="361AFD9E" w14:textId="4A1AF908" w:rsidR="00C67336" w:rsidRDefault="00C67336" w:rsidP="00691865">
      <w:pPr>
        <w:pStyle w:val="ListParagraph"/>
        <w:numPr>
          <w:ilvl w:val="0"/>
          <w:numId w:val="1"/>
        </w:numPr>
      </w:pPr>
      <w:r>
        <w:t>$5M-$25M</w:t>
      </w:r>
    </w:p>
    <w:p w14:paraId="07D0947B" w14:textId="1B5BAD84" w:rsidR="00C67336" w:rsidRDefault="00C67336" w:rsidP="00691865">
      <w:pPr>
        <w:pStyle w:val="ListParagraph"/>
        <w:numPr>
          <w:ilvl w:val="0"/>
          <w:numId w:val="1"/>
        </w:numPr>
      </w:pPr>
      <w:r>
        <w:t>$25M+</w:t>
      </w:r>
    </w:p>
    <w:p w14:paraId="465CF1E1" w14:textId="25885D29" w:rsidR="003D3324" w:rsidRDefault="003D3324" w:rsidP="003D3324">
      <w:r>
        <w:t>Revenues next calendar year</w:t>
      </w:r>
    </w:p>
    <w:p w14:paraId="76B81A87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Less than $250k/</w:t>
      </w:r>
      <w:proofErr w:type="spellStart"/>
      <w:r>
        <w:t>yr</w:t>
      </w:r>
      <w:proofErr w:type="spellEnd"/>
    </w:p>
    <w:p w14:paraId="0FDEAC6D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Between $250k/</w:t>
      </w:r>
      <w:proofErr w:type="spellStart"/>
      <w:r>
        <w:t>yr</w:t>
      </w:r>
      <w:proofErr w:type="spellEnd"/>
      <w:r>
        <w:t xml:space="preserve"> and $1M/</w:t>
      </w:r>
      <w:proofErr w:type="spellStart"/>
      <w:r>
        <w:t>yr</w:t>
      </w:r>
      <w:proofErr w:type="spellEnd"/>
    </w:p>
    <w:p w14:paraId="6C897CFB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$1M-$5M</w:t>
      </w:r>
    </w:p>
    <w:p w14:paraId="718C898A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$5M-$25M</w:t>
      </w:r>
    </w:p>
    <w:p w14:paraId="378563C0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$25M+</w:t>
      </w:r>
    </w:p>
    <w:p w14:paraId="4434C23F" w14:textId="77777777" w:rsidR="00D9756B" w:rsidRDefault="00D9756B" w:rsidP="00D9756B">
      <w:pPr>
        <w:rPr>
          <w:ins w:id="25" w:author="soheil zohreh" w:date="2021-11-15T22:34:00Z"/>
        </w:rPr>
      </w:pPr>
      <w:ins w:id="26" w:author="soheil zohreh" w:date="2021-11-15T22:34:00Z">
        <w:r>
          <w:t>Quote Algorithm, start at $99/month</w:t>
        </w:r>
      </w:ins>
    </w:p>
    <w:p w14:paraId="370CB48B" w14:textId="77777777" w:rsidR="00D9756B" w:rsidRPr="007B0FED" w:rsidRDefault="00D9756B" w:rsidP="00D9756B">
      <w:pPr>
        <w:rPr>
          <w:ins w:id="27" w:author="soheil zohreh" w:date="2021-11-15T22:34:00Z"/>
          <w:b/>
          <w:bCs/>
        </w:rPr>
      </w:pPr>
      <w:ins w:id="28" w:author="soheil zohreh" w:date="2021-11-15T22:34:00Z">
        <w:r w:rsidRPr="007B0FED">
          <w:rPr>
            <w:b/>
            <w:bCs/>
          </w:rPr>
          <w:t>These algorithms apply for $0 deductible, $1M per incident, $2M aggregate</w:t>
        </w:r>
      </w:ins>
    </w:p>
    <w:p w14:paraId="7D77012C" w14:textId="77777777" w:rsidR="00D9756B" w:rsidRDefault="00D9756B" w:rsidP="00D9756B">
      <w:pPr>
        <w:rPr>
          <w:ins w:id="29" w:author="soheil zohreh" w:date="2021-11-15T22:34:00Z"/>
        </w:rPr>
      </w:pPr>
      <w:ins w:id="30" w:author="soheil zohreh" w:date="2021-11-15T22:34:00Z">
        <w:r>
          <w:t>If already insured, 10% discount upon binding today</w:t>
        </w:r>
      </w:ins>
    </w:p>
    <w:p w14:paraId="5974FC87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1" w:author="soheil zohreh" w:date="2021-11-15T22:34:00Z"/>
        </w:rPr>
      </w:pPr>
      <w:ins w:id="32" w:author="soheil zohreh" w:date="2021-11-15T22:34:00Z">
        <w:r>
          <w:t>If Sole Proprietorship, apply 1.5x factor = 99X1.5=144.5</w:t>
        </w:r>
      </w:ins>
    </w:p>
    <w:p w14:paraId="7808B78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3" w:author="soheil zohreh" w:date="2021-11-15T22:34:00Z"/>
        </w:rPr>
      </w:pPr>
      <w:ins w:id="34" w:author="soheil zohreh" w:date="2021-11-15T22:34:00Z">
        <w:r>
          <w:t>LLC, apply no factor</w:t>
        </w:r>
      </w:ins>
    </w:p>
    <w:p w14:paraId="0174E8B9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5" w:author="soheil zohreh" w:date="2021-11-15T22:34:00Z"/>
        </w:rPr>
      </w:pPr>
      <w:ins w:id="36" w:author="soheil zohreh" w:date="2021-11-15T22:34:00Z">
        <w:r>
          <w:t>Corporate, apply 2x factor</w:t>
        </w:r>
      </w:ins>
    </w:p>
    <w:p w14:paraId="7D10A34C" w14:textId="77777777" w:rsidR="00D9756B" w:rsidRDefault="00D9756B" w:rsidP="00D9756B">
      <w:pPr>
        <w:rPr>
          <w:ins w:id="37" w:author="soheil zohreh" w:date="2021-11-15T22:34:00Z"/>
        </w:rPr>
      </w:pPr>
    </w:p>
    <w:p w14:paraId="02558D41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8" w:author="soheil zohreh" w:date="2021-11-15T22:34:00Z"/>
        </w:rPr>
      </w:pPr>
      <w:ins w:id="39" w:author="soheil zohreh" w:date="2021-11-15T22:34:00Z">
        <w:r>
          <w:t>Less than a year, apply 1.5x</w:t>
        </w:r>
      </w:ins>
    </w:p>
    <w:p w14:paraId="2718B22F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0" w:author="soheil zohreh" w:date="2021-11-15T22:34:00Z"/>
        </w:rPr>
      </w:pPr>
      <w:ins w:id="41" w:author="soheil zohreh" w:date="2021-11-15T22:34:00Z">
        <w:r>
          <w:t>1-5 years, apply 1.2x = 144.5x1.2=173.4</w:t>
        </w:r>
      </w:ins>
    </w:p>
    <w:p w14:paraId="7978780F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2" w:author="soheil zohreh" w:date="2021-11-15T22:34:00Z"/>
        </w:rPr>
      </w:pPr>
      <w:ins w:id="43" w:author="soheil zohreh" w:date="2021-11-15T22:34:00Z">
        <w:r>
          <w:t>6-20 years, apply 1.1x</w:t>
        </w:r>
      </w:ins>
    </w:p>
    <w:p w14:paraId="1DA2D721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4" w:author="soheil zohreh" w:date="2021-11-15T22:34:00Z"/>
        </w:rPr>
      </w:pPr>
      <w:ins w:id="45" w:author="soheil zohreh" w:date="2021-11-15T22:34:00Z">
        <w:r>
          <w:t>20+ years, no factor</w:t>
        </w:r>
      </w:ins>
    </w:p>
    <w:p w14:paraId="0B23D440" w14:textId="77777777" w:rsidR="00D9756B" w:rsidRDefault="00D9756B" w:rsidP="00D9756B">
      <w:pPr>
        <w:rPr>
          <w:ins w:id="46" w:author="soheil zohreh" w:date="2021-11-15T22:34:00Z"/>
        </w:rPr>
      </w:pPr>
      <w:ins w:id="47" w:author="soheil zohreh" w:date="2021-11-15T22:34:00Z">
        <w:r>
          <w:t>Number of employees</w:t>
        </w:r>
      </w:ins>
    </w:p>
    <w:p w14:paraId="789244C2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48" w:author="soheil zohreh" w:date="2021-11-15T22:34:00Z"/>
        </w:rPr>
      </w:pPr>
      <w:ins w:id="49" w:author="soheil zohreh" w:date="2021-11-15T22:34:00Z">
        <w:r>
          <w:t>Options</w:t>
        </w:r>
      </w:ins>
    </w:p>
    <w:p w14:paraId="1E64B87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0" w:author="soheil zohreh" w:date="2021-11-15T22:34:00Z"/>
        </w:rPr>
      </w:pPr>
      <w:ins w:id="51" w:author="soheil zohreh" w:date="2021-11-15T22:34:00Z">
        <w:r>
          <w:t>1, no factor</w:t>
        </w:r>
      </w:ins>
    </w:p>
    <w:p w14:paraId="1904AB88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2" w:author="soheil zohreh" w:date="2021-11-15T22:34:00Z"/>
        </w:rPr>
      </w:pPr>
      <w:ins w:id="53" w:author="soheil zohreh" w:date="2021-11-15T22:34:00Z">
        <w:r>
          <w:t>2-5, apply 1.1x</w:t>
        </w:r>
      </w:ins>
    </w:p>
    <w:p w14:paraId="63354A2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4" w:author="soheil zohreh" w:date="2021-11-15T22:34:00Z"/>
        </w:rPr>
      </w:pPr>
      <w:ins w:id="55" w:author="soheil zohreh" w:date="2021-11-15T22:34:00Z">
        <w:r>
          <w:t>6-25, apply 1.2x = 173.4X1.2 =208.08</w:t>
        </w:r>
      </w:ins>
    </w:p>
    <w:p w14:paraId="0E69F05E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6" w:author="soheil zohreh" w:date="2021-11-15T22:34:00Z"/>
        </w:rPr>
      </w:pPr>
      <w:ins w:id="57" w:author="soheil zohreh" w:date="2021-11-15T22:34:00Z">
        <w:r>
          <w:t>25+, we do not insure</w:t>
        </w:r>
      </w:ins>
    </w:p>
    <w:p w14:paraId="1136FCD9" w14:textId="77777777" w:rsidR="00D9756B" w:rsidRDefault="00D9756B" w:rsidP="00D9756B">
      <w:pPr>
        <w:rPr>
          <w:ins w:id="58" w:author="soheil zohreh" w:date="2021-11-15T22:34:00Z"/>
        </w:rPr>
      </w:pPr>
      <w:ins w:id="59" w:author="soheil zohreh" w:date="2021-11-15T22:34:00Z">
        <w:r>
          <w:t>Revenues next calendar year</w:t>
        </w:r>
      </w:ins>
    </w:p>
    <w:p w14:paraId="058EDB3D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0" w:author="soheil zohreh" w:date="2021-11-15T22:34:00Z"/>
        </w:rPr>
      </w:pPr>
      <w:ins w:id="61" w:author="soheil zohreh" w:date="2021-11-15T22:34:00Z">
        <w:r>
          <w:t>Less than $250k/</w:t>
        </w:r>
        <w:proofErr w:type="spellStart"/>
        <w:r>
          <w:t>yr</w:t>
        </w:r>
        <w:proofErr w:type="spellEnd"/>
        <w:r>
          <w:t>, no factor</w:t>
        </w:r>
      </w:ins>
    </w:p>
    <w:p w14:paraId="547D74CC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2" w:author="soheil zohreh" w:date="2021-11-15T22:34:00Z"/>
        </w:rPr>
      </w:pPr>
      <w:ins w:id="63" w:author="soheil zohreh" w:date="2021-11-15T22:34:00Z">
        <w:r>
          <w:t>Between $250k/</w:t>
        </w:r>
        <w:proofErr w:type="spellStart"/>
        <w:r>
          <w:t>yr</w:t>
        </w:r>
        <w:proofErr w:type="spellEnd"/>
        <w:r>
          <w:t xml:space="preserve"> and $1M/</w:t>
        </w:r>
        <w:proofErr w:type="spellStart"/>
        <w:r>
          <w:t>yr</w:t>
        </w:r>
        <w:proofErr w:type="spellEnd"/>
        <w:r>
          <w:t>, apply 1.05x</w:t>
        </w:r>
      </w:ins>
    </w:p>
    <w:p w14:paraId="6BF69471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4" w:author="soheil zohreh" w:date="2021-11-15T22:34:00Z"/>
        </w:rPr>
      </w:pPr>
      <w:ins w:id="65" w:author="soheil zohreh" w:date="2021-11-15T22:34:00Z">
        <w:r>
          <w:t>$1M-$5M, apply 1.1x</w:t>
        </w:r>
      </w:ins>
    </w:p>
    <w:p w14:paraId="6DA9A730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6" w:author="soheil zohreh" w:date="2021-11-15T22:34:00Z"/>
        </w:rPr>
      </w:pPr>
      <w:ins w:id="67" w:author="soheil zohreh" w:date="2021-11-15T22:34:00Z">
        <w:r>
          <w:t>$5M-$25M, apply 1.15x= 208.08x1.15= 239.29</w:t>
        </w:r>
      </w:ins>
    </w:p>
    <w:p w14:paraId="207FCB42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8" w:author="soheil zohreh" w:date="2021-11-15T22:34:00Z"/>
        </w:rPr>
      </w:pPr>
      <w:ins w:id="69" w:author="soheil zohreh" w:date="2021-11-15T22:34:00Z">
        <w:r>
          <w:t>$25M+, we do not insure</w:t>
        </w:r>
      </w:ins>
    </w:p>
    <w:p w14:paraId="6369E84B" w14:textId="77777777" w:rsidR="00D9756B" w:rsidRDefault="00D9756B">
      <w:pPr>
        <w:rPr>
          <w:ins w:id="70" w:author="soheil zohreh" w:date="2021-11-15T22:34:00Z"/>
        </w:rPr>
      </w:pPr>
    </w:p>
    <w:p w14:paraId="32D79B43" w14:textId="77777777" w:rsidR="00D9756B" w:rsidRDefault="00D9756B">
      <w:pPr>
        <w:rPr>
          <w:ins w:id="71" w:author="soheil zohreh" w:date="2021-11-15T22:34:00Z"/>
        </w:rPr>
      </w:pPr>
    </w:p>
    <w:p w14:paraId="6FD5516A" w14:textId="427C3A5B" w:rsidR="00681534" w:rsidRDefault="00681534">
      <w:r>
        <w:t>Nature of your business</w:t>
      </w:r>
      <w:ins w:id="72" w:author="soheil zohreh" w:date="2021-11-08T21:59:00Z">
        <w:r w:rsidR="008C0F6E">
          <w:t xml:space="preserve"> (checkbox, allow select any)</w:t>
        </w:r>
      </w:ins>
    </w:p>
    <w:p w14:paraId="30DF40C9" w14:textId="2914A73A" w:rsidR="00681534" w:rsidRDefault="00681534" w:rsidP="00681534">
      <w:pPr>
        <w:pStyle w:val="ListParagraph"/>
        <w:numPr>
          <w:ilvl w:val="0"/>
          <w:numId w:val="4"/>
        </w:numPr>
      </w:pPr>
      <w:r>
        <w:lastRenderedPageBreak/>
        <w:t>Manufacture, distribute, construct, install</w:t>
      </w:r>
      <w:r w:rsidR="00C4591A">
        <w:t xml:space="preserve">, or repair tangible goods </w:t>
      </w:r>
      <w:ins w:id="73" w:author="soheil zohreh" w:date="2021-11-15T22:26:00Z">
        <w:r w:rsidR="004E4E88">
          <w:t>(</w:t>
        </w:r>
      </w:ins>
      <w:ins w:id="74" w:author="soheil zohreh" w:date="2021-11-15T22:27:00Z">
        <w:r w:rsidR="004E4E88">
          <w:t>apply 1.1</w:t>
        </w:r>
      </w:ins>
      <w:ins w:id="75" w:author="soheil zohreh" w:date="2021-11-15T22:26:00Z">
        <w:r w:rsidR="004E4E88">
          <w:t xml:space="preserve"> factor)</w:t>
        </w:r>
      </w:ins>
      <w:del w:id="76" w:author="soheil zohreh" w:date="2021-11-08T22:00:00Z">
        <w:r w:rsidR="00C4591A" w:rsidDel="008C0F6E">
          <w:delText>(yes or no)</w:delText>
        </w:r>
      </w:del>
    </w:p>
    <w:p w14:paraId="09411BCF" w14:textId="58F21192" w:rsidR="00C4591A" w:rsidRDefault="00347365" w:rsidP="00681534">
      <w:pPr>
        <w:pStyle w:val="ListParagraph"/>
        <w:numPr>
          <w:ilvl w:val="0"/>
          <w:numId w:val="4"/>
        </w:numPr>
      </w:pPr>
      <w:r>
        <w:t>Sales or business development</w:t>
      </w:r>
      <w:ins w:id="77" w:author="soheil zohreh" w:date="2021-11-15T22:26:00Z">
        <w:r w:rsidR="004E4E88">
          <w:t xml:space="preserve"> (</w:t>
        </w:r>
      </w:ins>
      <w:ins w:id="78" w:author="soheil zohreh" w:date="2021-11-15T22:27:00Z">
        <w:r w:rsidR="004E4E88">
          <w:t xml:space="preserve">apply </w:t>
        </w:r>
      </w:ins>
      <w:ins w:id="79" w:author="soheil zohreh" w:date="2021-11-15T22:26:00Z">
        <w:r w:rsidR="004E4E88">
          <w:t>-.</w:t>
        </w:r>
      </w:ins>
      <w:ins w:id="80" w:author="soheil zohreh" w:date="2021-11-15T22:28:00Z">
        <w:r w:rsidR="004E4E88">
          <w:t>3</w:t>
        </w:r>
      </w:ins>
      <w:ins w:id="81" w:author="soheil zohreh" w:date="2021-11-15T22:26:00Z">
        <w:r w:rsidR="004E4E88">
          <w:t xml:space="preserve"> factor)</w:t>
        </w:r>
      </w:ins>
    </w:p>
    <w:p w14:paraId="7E9C01A3" w14:textId="5C5DCC58" w:rsidR="00347365" w:rsidRDefault="00A86EEC" w:rsidP="00681534">
      <w:pPr>
        <w:pStyle w:val="ListParagraph"/>
        <w:numPr>
          <w:ilvl w:val="0"/>
          <w:numId w:val="4"/>
        </w:numPr>
      </w:pPr>
      <w:r>
        <w:t xml:space="preserve">Consult in agriculture, medical, aerospace, environmental, </w:t>
      </w:r>
      <w:r w:rsidR="00835F70">
        <w:t>oil/gas</w:t>
      </w:r>
      <w:ins w:id="82" w:author="soheil zohreh" w:date="2021-11-15T22:27:00Z">
        <w:r w:rsidR="004E4E88">
          <w:t xml:space="preserve"> (appl</w:t>
        </w:r>
      </w:ins>
      <w:ins w:id="83" w:author="soheil zohreh" w:date="2021-11-15T22:28:00Z">
        <w:r w:rsidR="004E4E88">
          <w:t>y -.1 factor)</w:t>
        </w:r>
      </w:ins>
    </w:p>
    <w:p w14:paraId="473A0DF0" w14:textId="012FE96A" w:rsidR="00835F70" w:rsidRDefault="00835F70" w:rsidP="00681534">
      <w:pPr>
        <w:pStyle w:val="ListParagraph"/>
        <w:numPr>
          <w:ilvl w:val="0"/>
          <w:numId w:val="4"/>
        </w:numPr>
      </w:pPr>
      <w:r>
        <w:t xml:space="preserve">Consult in technology, management, </w:t>
      </w:r>
      <w:r w:rsidR="00F558CA">
        <w:t xml:space="preserve">legal, </w:t>
      </w:r>
      <w:r w:rsidR="00B63B61">
        <w:t>education, and associated training</w:t>
      </w:r>
      <w:ins w:id="84" w:author="soheil zohreh" w:date="2021-11-15T22:27:00Z">
        <w:r w:rsidR="004E4E88">
          <w:t xml:space="preserve"> (</w:t>
        </w:r>
      </w:ins>
      <w:ins w:id="85" w:author="soheil zohreh" w:date="2021-11-15T22:28:00Z">
        <w:r w:rsidR="004E4E88">
          <w:t>apply -.2</w:t>
        </w:r>
      </w:ins>
      <w:ins w:id="86" w:author="soheil zohreh" w:date="2021-11-15T22:27:00Z">
        <w:r w:rsidR="004E4E88">
          <w:t xml:space="preserve"> factor)</w:t>
        </w:r>
      </w:ins>
    </w:p>
    <w:p w14:paraId="2895B483" w14:textId="5551C97F" w:rsidR="006C61C4" w:rsidRDefault="006C61C4">
      <w:r>
        <w:t xml:space="preserve">Final round </w:t>
      </w:r>
      <w:r w:rsidR="00DF5D52">
        <w:t>of questions</w:t>
      </w:r>
      <w:proofErr w:type="gramStart"/>
      <w:r w:rsidR="00DF5D52">
        <w:t>…..</w:t>
      </w:r>
      <w:proofErr w:type="gramEnd"/>
      <w:ins w:id="87" w:author="soheil zohreh" w:date="2021-11-15T22:29:00Z">
        <w:r w:rsidR="0003145A">
          <w:t xml:space="preserve">at this point you have the quote, just apply final deductible or incident </w:t>
        </w:r>
      </w:ins>
      <w:ins w:id="88" w:author="soheil zohreh" w:date="2021-11-15T22:30:00Z">
        <w:r w:rsidR="0003145A">
          <w:t>ratio</w:t>
        </w:r>
      </w:ins>
    </w:p>
    <w:p w14:paraId="1390B652" w14:textId="385178D7" w:rsidR="00F74544" w:rsidRDefault="00B12486">
      <w:r>
        <w:t>When to start a coverage</w:t>
      </w:r>
    </w:p>
    <w:p w14:paraId="2CBAA528" w14:textId="3D621700" w:rsidR="00B12486" w:rsidRDefault="00B12486" w:rsidP="00B12486">
      <w:pPr>
        <w:pStyle w:val="ListParagraph"/>
        <w:numPr>
          <w:ilvl w:val="0"/>
          <w:numId w:val="3"/>
        </w:numPr>
        <w:rPr>
          <w:ins w:id="89" w:author="soheil zohreh" w:date="2021-11-15T22:01:00Z"/>
        </w:rPr>
      </w:pPr>
      <w:r>
        <w:t xml:space="preserve">Pick a date format from today + </w:t>
      </w:r>
      <w:r w:rsidR="004C7831">
        <w:t>30 days (specific date)</w:t>
      </w:r>
    </w:p>
    <w:p w14:paraId="7719289F" w14:textId="066D923B" w:rsidR="005265D8" w:rsidRDefault="005265D8" w:rsidP="005265D8">
      <w:pPr>
        <w:rPr>
          <w:ins w:id="90" w:author="soheil zohreh" w:date="2021-11-08T22:14:00Z"/>
        </w:rPr>
        <w:pPrChange w:id="91" w:author="soheil zohreh" w:date="2021-11-15T22:01:00Z">
          <w:pPr>
            <w:pStyle w:val="ListParagraph"/>
            <w:numPr>
              <w:numId w:val="3"/>
            </w:numPr>
            <w:ind w:hanging="360"/>
          </w:pPr>
        </w:pPrChange>
      </w:pPr>
      <w:ins w:id="92" w:author="soheil zohreh" w:date="2021-11-15T22:01:00Z">
        <w:r>
          <w:t xml:space="preserve">Here we provide a quote </w:t>
        </w:r>
      </w:ins>
      <w:ins w:id="93" w:author="soheil zohreh" w:date="2021-11-15T22:02:00Z">
        <w:r>
          <w:t>based on algorithms below (see example)</w:t>
        </w:r>
      </w:ins>
    </w:p>
    <w:p w14:paraId="4405D203" w14:textId="2009C62B" w:rsidR="005D0C9A" w:rsidRPr="009C59FF" w:rsidRDefault="005265D8" w:rsidP="005D0C9A">
      <w:pPr>
        <w:rPr>
          <w:ins w:id="94" w:author="soheil zohreh" w:date="2021-11-15T22:03:00Z"/>
          <w:b/>
          <w:bCs/>
          <w:rPrChange w:id="95" w:author="soheil zohreh" w:date="2021-11-15T22:23:00Z">
            <w:rPr>
              <w:ins w:id="96" w:author="soheil zohreh" w:date="2021-11-15T22:03:00Z"/>
            </w:rPr>
          </w:rPrChange>
        </w:rPr>
      </w:pPr>
      <w:ins w:id="97" w:author="soheil zohreh" w:date="2021-11-15T22:02:00Z">
        <w:r w:rsidRPr="009C59FF">
          <w:rPr>
            <w:b/>
            <w:bCs/>
            <w:rPrChange w:id="98" w:author="soheil zohreh" w:date="2021-11-15T22:23:00Z">
              <w:rPr/>
            </w:rPrChange>
          </w:rPr>
          <w:t xml:space="preserve">On this page we allow user to change </w:t>
        </w:r>
      </w:ins>
      <w:ins w:id="99" w:author="soheil zohreh" w:date="2021-11-15T22:03:00Z">
        <w:r w:rsidRPr="009C59FF">
          <w:rPr>
            <w:b/>
            <w:bCs/>
            <w:rPrChange w:id="100" w:author="soheil zohreh" w:date="2021-11-15T22:23:00Z">
              <w:rPr/>
            </w:rPrChange>
          </w:rPr>
          <w:t>deductible, per incident coverage, and annual aggregate</w:t>
        </w:r>
      </w:ins>
      <w:ins w:id="101" w:author="soheil zohreh" w:date="2021-11-15T22:23:00Z">
        <w:r w:rsidR="009C59FF" w:rsidRPr="009C59FF">
          <w:rPr>
            <w:b/>
            <w:bCs/>
            <w:rPrChange w:id="102" w:author="soheil zohreh" w:date="2021-11-15T22:23:00Z">
              <w:rPr/>
            </w:rPrChange>
          </w:rPr>
          <w:t xml:space="preserve"> is fixed</w:t>
        </w:r>
      </w:ins>
    </w:p>
    <w:p w14:paraId="549EEE7F" w14:textId="4AFCF846" w:rsidR="005265D8" w:rsidRDefault="00B753CF" w:rsidP="005265D8">
      <w:pPr>
        <w:pStyle w:val="ListParagraph"/>
        <w:numPr>
          <w:ilvl w:val="0"/>
          <w:numId w:val="3"/>
        </w:numPr>
        <w:rPr>
          <w:ins w:id="103" w:author="soheil zohreh" w:date="2021-11-15T22:04:00Z"/>
        </w:rPr>
      </w:pPr>
      <w:ins w:id="104" w:author="soheil zohreh" w:date="2021-11-15T22:03:00Z">
        <w:r>
          <w:t>Deductible options</w:t>
        </w:r>
      </w:ins>
    </w:p>
    <w:p w14:paraId="65CD7E41" w14:textId="6AC40435" w:rsidR="00B753CF" w:rsidRDefault="00B753CF" w:rsidP="00B753CF">
      <w:pPr>
        <w:pStyle w:val="ListParagraph"/>
        <w:numPr>
          <w:ilvl w:val="1"/>
          <w:numId w:val="3"/>
        </w:numPr>
        <w:rPr>
          <w:ins w:id="105" w:author="soheil zohreh" w:date="2021-11-15T22:09:00Z"/>
        </w:rPr>
      </w:pPr>
      <w:ins w:id="106" w:author="soheil zohreh" w:date="2021-11-15T22:04:00Z">
        <w:r>
          <w:t>Default $0</w:t>
        </w:r>
      </w:ins>
    </w:p>
    <w:p w14:paraId="7CE26634" w14:textId="172697EA" w:rsidR="00273D27" w:rsidRDefault="00273D27" w:rsidP="00B753CF">
      <w:pPr>
        <w:pStyle w:val="ListParagraph"/>
        <w:numPr>
          <w:ilvl w:val="1"/>
          <w:numId w:val="3"/>
        </w:numPr>
        <w:rPr>
          <w:ins w:id="107" w:author="soheil zohreh" w:date="2021-11-15T22:12:00Z"/>
        </w:rPr>
      </w:pPr>
      <w:ins w:id="108" w:author="soheil zohreh" w:date="2021-11-15T22:09:00Z">
        <w:r>
          <w:t>$</w:t>
        </w:r>
      </w:ins>
      <w:ins w:id="109" w:author="soheil zohreh" w:date="2021-11-15T22:12:00Z">
        <w:r>
          <w:t>2</w:t>
        </w:r>
      </w:ins>
      <w:ins w:id="110" w:author="soheil zohreh" w:date="2021-11-15T22:09:00Z">
        <w:r>
          <w:t>,</w:t>
        </w:r>
      </w:ins>
      <w:ins w:id="111" w:author="soheil zohreh" w:date="2021-11-15T22:12:00Z">
        <w:r>
          <w:t>5</w:t>
        </w:r>
      </w:ins>
      <w:ins w:id="112" w:author="soheil zohreh" w:date="2021-11-15T22:09:00Z">
        <w:r>
          <w:t>00 (</w:t>
        </w:r>
      </w:ins>
      <w:ins w:id="113" w:author="soheil zohreh" w:date="2021-11-15T22:11:00Z">
        <w:r>
          <w:t xml:space="preserve">apply </w:t>
        </w:r>
      </w:ins>
      <w:ins w:id="114" w:author="soheil zohreh" w:date="2021-11-15T22:14:00Z">
        <w:r w:rsidR="00522ED6">
          <w:t xml:space="preserve">quote - </w:t>
        </w:r>
      </w:ins>
      <w:ins w:id="115" w:author="soheil zohreh" w:date="2021-11-15T22:12:00Z">
        <w:r>
          <w:t xml:space="preserve">.1 </w:t>
        </w:r>
      </w:ins>
      <w:ins w:id="116" w:author="soheil zohreh" w:date="2021-11-15T22:09:00Z">
        <w:r>
          <w:t>f</w:t>
        </w:r>
      </w:ins>
      <w:ins w:id="117" w:author="soheil zohreh" w:date="2021-11-15T22:10:00Z">
        <w:r>
          <w:t>actor</w:t>
        </w:r>
      </w:ins>
      <w:ins w:id="118" w:author="soheil zohreh" w:date="2021-11-15T22:12:00Z">
        <w:r>
          <w:t>)</w:t>
        </w:r>
      </w:ins>
    </w:p>
    <w:p w14:paraId="68E62E8D" w14:textId="2A84199D" w:rsidR="00273D27" w:rsidRDefault="00273D27" w:rsidP="00B753CF">
      <w:pPr>
        <w:pStyle w:val="ListParagraph"/>
        <w:numPr>
          <w:ilvl w:val="1"/>
          <w:numId w:val="3"/>
        </w:numPr>
        <w:rPr>
          <w:ins w:id="119" w:author="soheil zohreh" w:date="2021-11-15T22:13:00Z"/>
        </w:rPr>
      </w:pPr>
      <w:ins w:id="120" w:author="soheil zohreh" w:date="2021-11-15T22:12:00Z">
        <w:r>
          <w:t xml:space="preserve">$5,000 (apply </w:t>
        </w:r>
      </w:ins>
      <w:ins w:id="121" w:author="soheil zohreh" w:date="2021-11-15T22:14:00Z">
        <w:r w:rsidR="00522ED6">
          <w:t>quote -</w:t>
        </w:r>
      </w:ins>
      <w:ins w:id="122" w:author="soheil zohreh" w:date="2021-11-15T22:12:00Z">
        <w:r>
          <w:t>.</w:t>
        </w:r>
      </w:ins>
      <w:ins w:id="123" w:author="soheil zohreh" w:date="2021-11-15T22:24:00Z">
        <w:r w:rsidR="004E4E88">
          <w:t>2</w:t>
        </w:r>
      </w:ins>
      <w:ins w:id="124" w:author="soheil zohreh" w:date="2021-11-15T22:12:00Z">
        <w:r>
          <w:t xml:space="preserve"> factor)</w:t>
        </w:r>
      </w:ins>
    </w:p>
    <w:p w14:paraId="4C29CCEB" w14:textId="75B03400" w:rsidR="00273D27" w:rsidRDefault="00273D27" w:rsidP="00B753CF">
      <w:pPr>
        <w:pStyle w:val="ListParagraph"/>
        <w:numPr>
          <w:ilvl w:val="1"/>
          <w:numId w:val="3"/>
        </w:numPr>
        <w:rPr>
          <w:ins w:id="125" w:author="soheil zohreh" w:date="2021-11-15T22:04:00Z"/>
        </w:rPr>
      </w:pPr>
      <w:ins w:id="126" w:author="soheil zohreh" w:date="2021-11-15T22:13:00Z">
        <w:r>
          <w:t xml:space="preserve">$10,000 (apply </w:t>
        </w:r>
      </w:ins>
      <w:ins w:id="127" w:author="soheil zohreh" w:date="2021-11-15T22:14:00Z">
        <w:r w:rsidR="00522ED6">
          <w:t>quo</w:t>
        </w:r>
      </w:ins>
      <w:ins w:id="128" w:author="soheil zohreh" w:date="2021-11-15T22:15:00Z">
        <w:r w:rsidR="00522ED6">
          <w:t>te -</w:t>
        </w:r>
      </w:ins>
      <w:ins w:id="129" w:author="soheil zohreh" w:date="2021-11-15T22:14:00Z">
        <w:r w:rsidR="00522ED6">
          <w:t>.</w:t>
        </w:r>
      </w:ins>
      <w:ins w:id="130" w:author="soheil zohreh" w:date="2021-11-15T22:18:00Z">
        <w:r w:rsidR="00522ED6">
          <w:t>2</w:t>
        </w:r>
      </w:ins>
      <w:ins w:id="131" w:author="soheil zohreh" w:date="2021-11-15T22:25:00Z">
        <w:r w:rsidR="004E4E88">
          <w:t>5</w:t>
        </w:r>
      </w:ins>
      <w:ins w:id="132" w:author="soheil zohreh" w:date="2021-11-15T22:14:00Z">
        <w:r w:rsidR="00522ED6">
          <w:t xml:space="preserve"> Factor</w:t>
        </w:r>
      </w:ins>
      <w:ins w:id="133" w:author="soheil zohreh" w:date="2021-11-15T22:15:00Z">
        <w:r w:rsidR="00522ED6">
          <w:t>)</w:t>
        </w:r>
      </w:ins>
    </w:p>
    <w:p w14:paraId="1E2AED7C" w14:textId="1A2CBC03" w:rsidR="00B753CF" w:rsidRDefault="00B753CF" w:rsidP="00522ED6">
      <w:pPr>
        <w:pStyle w:val="ListParagraph"/>
        <w:numPr>
          <w:ilvl w:val="0"/>
          <w:numId w:val="3"/>
        </w:numPr>
        <w:rPr>
          <w:ins w:id="134" w:author="soheil zohreh" w:date="2021-11-15T22:17:00Z"/>
        </w:rPr>
      </w:pPr>
      <w:ins w:id="135" w:author="soheil zohreh" w:date="2021-11-15T22:08:00Z">
        <w:r>
          <w:t>Coverage</w:t>
        </w:r>
        <w:r w:rsidR="00273D27">
          <w:t xml:space="preserve"> per </w:t>
        </w:r>
      </w:ins>
      <w:ins w:id="136" w:author="soheil zohreh" w:date="2021-11-15T22:15:00Z">
        <w:r w:rsidR="00522ED6">
          <w:t>incident options</w:t>
        </w:r>
      </w:ins>
    </w:p>
    <w:p w14:paraId="413587C5" w14:textId="13AFF02C" w:rsidR="00522ED6" w:rsidRDefault="00522ED6" w:rsidP="00522ED6">
      <w:pPr>
        <w:pStyle w:val="ListParagraph"/>
        <w:numPr>
          <w:ilvl w:val="1"/>
          <w:numId w:val="3"/>
        </w:numPr>
        <w:rPr>
          <w:ins w:id="137" w:author="soheil zohreh" w:date="2021-11-15T22:17:00Z"/>
        </w:rPr>
      </w:pPr>
      <w:ins w:id="138" w:author="soheil zohreh" w:date="2021-11-15T22:17:00Z">
        <w:r>
          <w:t>Default $1M</w:t>
        </w:r>
      </w:ins>
    </w:p>
    <w:p w14:paraId="5F9D89FF" w14:textId="0C5B3069" w:rsidR="00522ED6" w:rsidRDefault="00522ED6" w:rsidP="00522ED6">
      <w:pPr>
        <w:pStyle w:val="ListParagraph"/>
        <w:numPr>
          <w:ilvl w:val="1"/>
          <w:numId w:val="3"/>
        </w:numPr>
        <w:rPr>
          <w:ins w:id="139" w:author="soheil zohreh" w:date="2021-11-15T22:20:00Z"/>
        </w:rPr>
      </w:pPr>
      <w:ins w:id="140" w:author="soheil zohreh" w:date="2021-11-15T22:17:00Z">
        <w:r>
          <w:t>$500K (</w:t>
        </w:r>
      </w:ins>
      <w:ins w:id="141" w:author="soheil zohreh" w:date="2021-11-15T22:18:00Z">
        <w:r>
          <w:t xml:space="preserve">apply quote </w:t>
        </w:r>
      </w:ins>
      <w:ins w:id="142" w:author="soheil zohreh" w:date="2021-11-15T22:20:00Z">
        <w:r w:rsidR="009C59FF">
          <w:t>-.1 factor)</w:t>
        </w:r>
      </w:ins>
    </w:p>
    <w:p w14:paraId="215CF161" w14:textId="53AFEEA4" w:rsidR="009C59FF" w:rsidRDefault="009C59FF" w:rsidP="00522ED6">
      <w:pPr>
        <w:pStyle w:val="ListParagraph"/>
        <w:numPr>
          <w:ilvl w:val="1"/>
          <w:numId w:val="3"/>
        </w:numPr>
        <w:rPr>
          <w:ins w:id="143" w:author="soheil zohreh" w:date="2021-11-15T22:21:00Z"/>
        </w:rPr>
      </w:pPr>
      <w:ins w:id="144" w:author="soheil zohreh" w:date="2021-11-15T22:20:00Z">
        <w:r>
          <w:t>$</w:t>
        </w:r>
      </w:ins>
      <w:ins w:id="145" w:author="soheil zohreh" w:date="2021-11-15T22:21:00Z">
        <w:r>
          <w:t>250K (apply quote -.2</w:t>
        </w:r>
      </w:ins>
      <w:ins w:id="146" w:author="soheil zohreh" w:date="2021-11-15T22:25:00Z">
        <w:r w:rsidR="004E4E88">
          <w:t>5</w:t>
        </w:r>
      </w:ins>
      <w:ins w:id="147" w:author="soheil zohreh" w:date="2021-11-15T22:21:00Z">
        <w:r>
          <w:t xml:space="preserve"> factor</w:t>
        </w:r>
      </w:ins>
      <w:ins w:id="148" w:author="soheil zohreh" w:date="2021-11-15T22:23:00Z">
        <w:r>
          <w:t>)</w:t>
        </w:r>
      </w:ins>
    </w:p>
    <w:p w14:paraId="7D0A3F6B" w14:textId="74EF3951" w:rsidR="009C59FF" w:rsidRDefault="009C59FF" w:rsidP="009C59FF">
      <w:pPr>
        <w:rPr>
          <w:ins w:id="149" w:author="soheil zohreh" w:date="2021-11-08T22:14:00Z"/>
        </w:rPr>
      </w:pPr>
    </w:p>
    <w:p w14:paraId="77CD9998" w14:textId="1983082F" w:rsidR="00B54E75" w:rsidRDefault="00463D99">
      <w:pPr>
        <w:rPr>
          <w:ins w:id="150" w:author="soheil zohreh" w:date="2021-11-15T20:35:00Z"/>
        </w:rPr>
      </w:pPr>
      <w:ins w:id="151" w:author="soheil zohreh" w:date="2021-11-15T22:37:00Z">
        <w:r>
          <w:t>AND THE QUOTE&gt;&gt;&gt;&gt;&gt;&gt;&gt;&gt;&gt;&gt;&gt;&gt;</w:t>
        </w:r>
        <w:proofErr w:type="gramStart"/>
        <w:r>
          <w:t>&gt;  per</w:t>
        </w:r>
        <w:proofErr w:type="gramEnd"/>
        <w:r>
          <w:t xml:space="preserve"> month$</w:t>
        </w:r>
      </w:ins>
    </w:p>
    <w:p w14:paraId="701A47C6" w14:textId="77777777" w:rsidR="00DE7DA5" w:rsidRDefault="00DE7DA5">
      <w:pPr>
        <w:rPr>
          <w:ins w:id="152" w:author="soheil zohreh" w:date="2021-11-15T20:35:00Z"/>
        </w:rPr>
      </w:pPr>
    </w:p>
    <w:p w14:paraId="4CDFBB9A" w14:textId="39686C65" w:rsidR="00DE7DA5" w:rsidRPr="00D9756B" w:rsidRDefault="00DE7DA5">
      <w:pPr>
        <w:rPr>
          <w:ins w:id="153" w:author="soheil zohreh" w:date="2021-11-15T20:35:00Z"/>
          <w:highlight w:val="yellow"/>
          <w:rPrChange w:id="154" w:author="soheil zohreh" w:date="2021-11-15T22:35:00Z">
            <w:rPr>
              <w:ins w:id="155" w:author="soheil zohreh" w:date="2021-11-15T20:35:00Z"/>
            </w:rPr>
          </w:rPrChange>
        </w:rPr>
      </w:pPr>
      <w:ins w:id="156" w:author="soheil zohreh" w:date="2021-11-15T20:35:00Z">
        <w:r w:rsidRPr="00D9756B">
          <w:rPr>
            <w:highlight w:val="yellow"/>
            <w:rPrChange w:id="157" w:author="soheil zohreh" w:date="2021-11-15T22:35:00Z">
              <w:rPr/>
            </w:rPrChange>
          </w:rPr>
          <w:t>First Landing page:</w:t>
        </w:r>
      </w:ins>
    </w:p>
    <w:p w14:paraId="58CCC232" w14:textId="77777777" w:rsidR="00DE7DA5" w:rsidRPr="00D9756B" w:rsidRDefault="00DE7DA5">
      <w:pPr>
        <w:rPr>
          <w:ins w:id="158" w:author="soheil zohreh" w:date="2021-11-15T20:35:00Z"/>
          <w:highlight w:val="yellow"/>
          <w:rPrChange w:id="159" w:author="soheil zohreh" w:date="2021-11-15T22:35:00Z">
            <w:rPr>
              <w:ins w:id="160" w:author="soheil zohreh" w:date="2021-11-15T20:35:00Z"/>
            </w:rPr>
          </w:rPrChange>
        </w:rPr>
      </w:pPr>
    </w:p>
    <w:p w14:paraId="3A295CEB" w14:textId="7105C99C" w:rsidR="00DE7DA5" w:rsidRPr="00D9756B" w:rsidRDefault="003960FB" w:rsidP="004F3774">
      <w:pPr>
        <w:jc w:val="center"/>
        <w:rPr>
          <w:ins w:id="161" w:author="soheil zohreh" w:date="2021-11-15T20:37:00Z"/>
          <w:sz w:val="48"/>
          <w:szCs w:val="48"/>
          <w:highlight w:val="yellow"/>
          <w:rPrChange w:id="162" w:author="soheil zohreh" w:date="2021-11-15T22:35:00Z">
            <w:rPr>
              <w:ins w:id="163" w:author="soheil zohreh" w:date="2021-11-15T20:37:00Z"/>
              <w:sz w:val="48"/>
              <w:szCs w:val="48"/>
            </w:rPr>
          </w:rPrChange>
        </w:rPr>
      </w:pPr>
      <w:ins w:id="164" w:author="soheil zohreh" w:date="2021-11-15T20:35:00Z">
        <w:r w:rsidRPr="00D9756B">
          <w:rPr>
            <w:sz w:val="48"/>
            <w:szCs w:val="48"/>
            <w:highlight w:val="yellow"/>
            <w:rPrChange w:id="165" w:author="soheil zohreh" w:date="2021-11-15T22:35:00Z">
              <w:rPr/>
            </w:rPrChange>
          </w:rPr>
          <w:t>Get a Quote, Get Covered, Today</w:t>
        </w:r>
      </w:ins>
    </w:p>
    <w:p w14:paraId="393A132C" w14:textId="52535EA6" w:rsidR="00391557" w:rsidRPr="00D9756B" w:rsidRDefault="00391557" w:rsidP="004F3774">
      <w:pPr>
        <w:jc w:val="center"/>
        <w:rPr>
          <w:ins w:id="166" w:author="soheil zohreh" w:date="2021-11-15T20:56:00Z"/>
          <w:highlight w:val="yellow"/>
          <w:rPrChange w:id="167" w:author="soheil zohreh" w:date="2021-11-15T22:35:00Z">
            <w:rPr>
              <w:ins w:id="168" w:author="soheil zohreh" w:date="2021-11-15T20:56:00Z"/>
            </w:rPr>
          </w:rPrChange>
        </w:rPr>
      </w:pPr>
      <w:proofErr w:type="spellStart"/>
      <w:ins w:id="169" w:author="soheil zohreh" w:date="2021-11-15T20:37:00Z">
        <w:r w:rsidRPr="00D9756B">
          <w:rPr>
            <w:highlight w:val="yellow"/>
            <w:rPrChange w:id="170" w:author="soheil zohreh" w:date="2021-11-15T22:35:00Z">
              <w:rPr/>
            </w:rPrChange>
          </w:rPr>
          <w:t>In</w:t>
        </w:r>
      </w:ins>
      <w:ins w:id="171" w:author="soheil zohreh" w:date="2021-11-15T20:43:00Z">
        <w:r w:rsidR="005B3573" w:rsidRPr="00D9756B">
          <w:rPr>
            <w:highlight w:val="yellow"/>
            <w:rPrChange w:id="172" w:author="soheil zohreh" w:date="2021-11-15T22:35:00Z">
              <w:rPr/>
            </w:rPrChange>
          </w:rPr>
          <w:t>suranceMasters</w:t>
        </w:r>
        <w:proofErr w:type="spellEnd"/>
        <w:r w:rsidR="005B3573" w:rsidRPr="00D9756B">
          <w:rPr>
            <w:highlight w:val="yellow"/>
            <w:rPrChange w:id="173" w:author="soheil zohreh" w:date="2021-11-15T22:35:00Z">
              <w:rPr/>
            </w:rPrChange>
          </w:rPr>
          <w:t xml:space="preserve"> </w:t>
        </w:r>
      </w:ins>
      <w:ins w:id="174" w:author="soheil zohreh" w:date="2021-11-15T20:46:00Z">
        <w:r w:rsidR="00A05AA8" w:rsidRPr="00D9756B">
          <w:rPr>
            <w:highlight w:val="yellow"/>
            <w:rPrChange w:id="175" w:author="soheil zohreh" w:date="2021-11-15T22:35:00Z">
              <w:rPr/>
            </w:rPrChange>
          </w:rPr>
          <w:t xml:space="preserve">offers </w:t>
        </w:r>
      </w:ins>
      <w:ins w:id="176" w:author="soheil zohreh" w:date="2021-11-15T20:52:00Z">
        <w:r w:rsidR="00C84A12" w:rsidRPr="00D9756B">
          <w:rPr>
            <w:highlight w:val="yellow"/>
            <w:rPrChange w:id="177" w:author="soheil zohreh" w:date="2021-11-15T22:35:00Z">
              <w:rPr/>
            </w:rPrChange>
          </w:rPr>
          <w:t xml:space="preserve">online </w:t>
        </w:r>
      </w:ins>
      <w:ins w:id="178" w:author="soheil zohreh" w:date="2021-11-15T20:47:00Z">
        <w:r w:rsidR="00C329A6" w:rsidRPr="00D9756B">
          <w:rPr>
            <w:highlight w:val="yellow"/>
            <w:rPrChange w:id="179" w:author="soheil zohreh" w:date="2021-11-15T22:35:00Z">
              <w:rPr/>
            </w:rPrChange>
          </w:rPr>
          <w:t>General Liability insuranc</w:t>
        </w:r>
        <w:r w:rsidR="00A938E2" w:rsidRPr="00D9756B">
          <w:rPr>
            <w:highlight w:val="yellow"/>
            <w:rPrChange w:id="180" w:author="soheil zohreh" w:date="2021-11-15T22:35:00Z">
              <w:rPr/>
            </w:rPrChange>
          </w:rPr>
          <w:t>e</w:t>
        </w:r>
      </w:ins>
      <w:ins w:id="181" w:author="soheil zohreh" w:date="2021-11-15T20:52:00Z">
        <w:r w:rsidR="00C84A12" w:rsidRPr="00D9756B">
          <w:rPr>
            <w:highlight w:val="yellow"/>
            <w:rPrChange w:id="182" w:author="soheil zohreh" w:date="2021-11-15T22:35:00Z">
              <w:rPr/>
            </w:rPrChange>
          </w:rPr>
          <w:t>.</w:t>
        </w:r>
      </w:ins>
    </w:p>
    <w:p w14:paraId="2C4EB14D" w14:textId="3DF128DB" w:rsidR="008C740F" w:rsidRPr="00D9756B" w:rsidRDefault="00736835" w:rsidP="004F3774">
      <w:pPr>
        <w:jc w:val="center"/>
        <w:rPr>
          <w:ins w:id="183" w:author="soheil zohreh" w:date="2021-11-15T20:57:00Z"/>
          <w:highlight w:val="yellow"/>
          <w:rPrChange w:id="184" w:author="soheil zohreh" w:date="2021-11-15T22:35:00Z">
            <w:rPr>
              <w:ins w:id="185" w:author="soheil zohreh" w:date="2021-11-15T20:57:00Z"/>
            </w:rPr>
          </w:rPrChange>
        </w:rPr>
      </w:pPr>
      <w:ins w:id="186" w:author="soheil zohreh" w:date="2021-11-15T20:56:00Z">
        <w:r w:rsidRPr="00D9756B">
          <w:rPr>
            <w:highlight w:val="yellow"/>
            <w:rPrChange w:id="187" w:author="soheil zohreh" w:date="2021-11-15T22:35:00Z">
              <w:rPr/>
            </w:rPrChange>
          </w:rPr>
          <w:t xml:space="preserve">We let you manage your business, while </w:t>
        </w:r>
      </w:ins>
      <w:ins w:id="188" w:author="soheil zohreh" w:date="2021-11-15T20:57:00Z">
        <w:r w:rsidR="001030FC" w:rsidRPr="00D9756B">
          <w:rPr>
            <w:highlight w:val="yellow"/>
            <w:rPrChange w:id="189" w:author="soheil zohreh" w:date="2021-11-15T22:35:00Z">
              <w:rPr/>
            </w:rPrChange>
          </w:rPr>
          <w:t>you let us</w:t>
        </w:r>
      </w:ins>
      <w:ins w:id="190" w:author="soheil zohreh" w:date="2021-11-15T20:56:00Z">
        <w:r w:rsidRPr="00D9756B">
          <w:rPr>
            <w:highlight w:val="yellow"/>
            <w:rPrChange w:id="191" w:author="soheil zohreh" w:date="2021-11-15T22:35:00Z">
              <w:rPr/>
            </w:rPrChange>
          </w:rPr>
          <w:t xml:space="preserve"> manage your risk</w:t>
        </w:r>
        <w:r w:rsidR="001030FC" w:rsidRPr="00D9756B">
          <w:rPr>
            <w:highlight w:val="yellow"/>
            <w:rPrChange w:id="192" w:author="soheil zohreh" w:date="2021-11-15T22:35:00Z">
              <w:rPr/>
            </w:rPrChange>
          </w:rPr>
          <w:t>.</w:t>
        </w:r>
      </w:ins>
    </w:p>
    <w:p w14:paraId="7BEA7D80" w14:textId="77777777" w:rsidR="001030FC" w:rsidRPr="00D9756B" w:rsidRDefault="001030FC" w:rsidP="004F3774">
      <w:pPr>
        <w:jc w:val="center"/>
        <w:rPr>
          <w:ins w:id="193" w:author="soheil zohreh" w:date="2021-11-15T20:57:00Z"/>
          <w:highlight w:val="yellow"/>
          <w:rPrChange w:id="194" w:author="soheil zohreh" w:date="2021-11-15T22:35:00Z">
            <w:rPr>
              <w:ins w:id="195" w:author="soheil zohreh" w:date="2021-11-15T20:57:00Z"/>
            </w:rPr>
          </w:rPrChange>
        </w:rPr>
      </w:pPr>
    </w:p>
    <w:p w14:paraId="0582FB83" w14:textId="55B76413" w:rsidR="001030FC" w:rsidRPr="00391557" w:rsidRDefault="001030FC" w:rsidP="004F3774">
      <w:pPr>
        <w:jc w:val="center"/>
        <w:pPrChange w:id="196" w:author="soheil zohreh" w:date="2021-11-15T20:36:00Z">
          <w:pPr>
            <w:pStyle w:val="ListParagraph"/>
            <w:numPr>
              <w:numId w:val="3"/>
            </w:numPr>
            <w:ind w:hanging="360"/>
          </w:pPr>
        </w:pPrChange>
      </w:pPr>
      <w:ins w:id="197" w:author="soheil zohreh" w:date="2021-11-15T20:57:00Z">
        <w:r w:rsidRPr="00D9756B">
          <w:rPr>
            <w:highlight w:val="yellow"/>
            <w:rPrChange w:id="198" w:author="soheil zohreh" w:date="2021-11-15T22:35:00Z">
              <w:rPr/>
            </w:rPrChange>
          </w:rPr>
          <w:t>Zip code</w:t>
        </w:r>
        <w:r w:rsidR="00DE3BF9" w:rsidRPr="00D9756B">
          <w:rPr>
            <w:highlight w:val="yellow"/>
            <w:rPrChange w:id="199" w:author="soheil zohreh" w:date="2021-11-15T22:35:00Z">
              <w:rPr/>
            </w:rPrChange>
          </w:rPr>
          <w:t xml:space="preserve"> goes here………</w:t>
        </w:r>
      </w:ins>
    </w:p>
    <w:sectPr w:rsidR="001030FC" w:rsidRPr="0039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D91"/>
    <w:multiLevelType w:val="hybridMultilevel"/>
    <w:tmpl w:val="EAD0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144C0"/>
    <w:multiLevelType w:val="hybridMultilevel"/>
    <w:tmpl w:val="E53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120E5"/>
    <w:multiLevelType w:val="hybridMultilevel"/>
    <w:tmpl w:val="338A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4495F"/>
    <w:multiLevelType w:val="hybridMultilevel"/>
    <w:tmpl w:val="0644D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heil zohreh">
    <w15:presenceInfo w15:providerId="Windows Live" w15:userId="761e931e23648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E"/>
    <w:rsid w:val="0002412A"/>
    <w:rsid w:val="0003145A"/>
    <w:rsid w:val="00096E06"/>
    <w:rsid w:val="000A4B71"/>
    <w:rsid w:val="000C65AE"/>
    <w:rsid w:val="001030FC"/>
    <w:rsid w:val="001040B2"/>
    <w:rsid w:val="001352DC"/>
    <w:rsid w:val="001F1B60"/>
    <w:rsid w:val="002029C3"/>
    <w:rsid w:val="0020618D"/>
    <w:rsid w:val="002252FD"/>
    <w:rsid w:val="00242AC2"/>
    <w:rsid w:val="00273D27"/>
    <w:rsid w:val="002804C1"/>
    <w:rsid w:val="002E2C7F"/>
    <w:rsid w:val="00307A19"/>
    <w:rsid w:val="003116BC"/>
    <w:rsid w:val="0033792B"/>
    <w:rsid w:val="00347365"/>
    <w:rsid w:val="00361BAC"/>
    <w:rsid w:val="00385E86"/>
    <w:rsid w:val="00390A3A"/>
    <w:rsid w:val="00391557"/>
    <w:rsid w:val="003960FB"/>
    <w:rsid w:val="003C00C7"/>
    <w:rsid w:val="003C39F3"/>
    <w:rsid w:val="003D3324"/>
    <w:rsid w:val="00463D99"/>
    <w:rsid w:val="004A0A40"/>
    <w:rsid w:val="004A1EAA"/>
    <w:rsid w:val="004C5AE3"/>
    <w:rsid w:val="004C7831"/>
    <w:rsid w:val="004E4E88"/>
    <w:rsid w:val="004F3774"/>
    <w:rsid w:val="0051619D"/>
    <w:rsid w:val="0051670E"/>
    <w:rsid w:val="00522ED6"/>
    <w:rsid w:val="00525ED1"/>
    <w:rsid w:val="005265D8"/>
    <w:rsid w:val="00594FA0"/>
    <w:rsid w:val="005A56E7"/>
    <w:rsid w:val="005B3573"/>
    <w:rsid w:val="005C6BD1"/>
    <w:rsid w:val="005D0C9A"/>
    <w:rsid w:val="005E39DE"/>
    <w:rsid w:val="005F0896"/>
    <w:rsid w:val="005F5BE7"/>
    <w:rsid w:val="00681534"/>
    <w:rsid w:val="00691865"/>
    <w:rsid w:val="006A14A3"/>
    <w:rsid w:val="006C61C4"/>
    <w:rsid w:val="0073058B"/>
    <w:rsid w:val="00736835"/>
    <w:rsid w:val="00740BC0"/>
    <w:rsid w:val="00776BB7"/>
    <w:rsid w:val="00797830"/>
    <w:rsid w:val="007C6A92"/>
    <w:rsid w:val="00835F70"/>
    <w:rsid w:val="00847F95"/>
    <w:rsid w:val="00872F04"/>
    <w:rsid w:val="008C0F6E"/>
    <w:rsid w:val="008C740F"/>
    <w:rsid w:val="008F0D16"/>
    <w:rsid w:val="0095730B"/>
    <w:rsid w:val="009C16B3"/>
    <w:rsid w:val="009C59FF"/>
    <w:rsid w:val="009D0F4A"/>
    <w:rsid w:val="00A05AA8"/>
    <w:rsid w:val="00A17E0F"/>
    <w:rsid w:val="00A23F61"/>
    <w:rsid w:val="00A31671"/>
    <w:rsid w:val="00A86EEC"/>
    <w:rsid w:val="00A9028F"/>
    <w:rsid w:val="00A938E2"/>
    <w:rsid w:val="00AB785B"/>
    <w:rsid w:val="00AE15E1"/>
    <w:rsid w:val="00AE730F"/>
    <w:rsid w:val="00B12486"/>
    <w:rsid w:val="00B22C88"/>
    <w:rsid w:val="00B54E75"/>
    <w:rsid w:val="00B63B61"/>
    <w:rsid w:val="00B63F73"/>
    <w:rsid w:val="00B71233"/>
    <w:rsid w:val="00B753CF"/>
    <w:rsid w:val="00BA3F1F"/>
    <w:rsid w:val="00BB2FD3"/>
    <w:rsid w:val="00BB59B0"/>
    <w:rsid w:val="00BD5135"/>
    <w:rsid w:val="00BD6B05"/>
    <w:rsid w:val="00BF516A"/>
    <w:rsid w:val="00C136B9"/>
    <w:rsid w:val="00C329A6"/>
    <w:rsid w:val="00C4591A"/>
    <w:rsid w:val="00C47C35"/>
    <w:rsid w:val="00C615DC"/>
    <w:rsid w:val="00C67336"/>
    <w:rsid w:val="00C84A12"/>
    <w:rsid w:val="00C93503"/>
    <w:rsid w:val="00CF7F99"/>
    <w:rsid w:val="00D65E20"/>
    <w:rsid w:val="00D72933"/>
    <w:rsid w:val="00D86403"/>
    <w:rsid w:val="00D9756B"/>
    <w:rsid w:val="00DC15B0"/>
    <w:rsid w:val="00DE3BF9"/>
    <w:rsid w:val="00DE7DA5"/>
    <w:rsid w:val="00DF5D52"/>
    <w:rsid w:val="00E33FE6"/>
    <w:rsid w:val="00E357AB"/>
    <w:rsid w:val="00E35848"/>
    <w:rsid w:val="00E75936"/>
    <w:rsid w:val="00E966A8"/>
    <w:rsid w:val="00EF4D7D"/>
    <w:rsid w:val="00F31E1E"/>
    <w:rsid w:val="00F558CA"/>
    <w:rsid w:val="00F57B25"/>
    <w:rsid w:val="00F74544"/>
    <w:rsid w:val="00F86248"/>
    <w:rsid w:val="00F926BB"/>
    <w:rsid w:val="00F92C48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A957"/>
  <w15:chartTrackingRefBased/>
  <w15:docId w15:val="{16CCB918-BB92-4171-83A1-9BDEDF7B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44"/>
    <w:pPr>
      <w:ind w:left="720"/>
      <w:contextualSpacing/>
    </w:pPr>
  </w:style>
  <w:style w:type="paragraph" w:styleId="Revision">
    <w:name w:val="Revision"/>
    <w:hidden/>
    <w:uiPriority w:val="99"/>
    <w:semiHidden/>
    <w:rsid w:val="003379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zohreh</dc:creator>
  <cp:keywords/>
  <dc:description/>
  <cp:lastModifiedBy>soheil zohreh</cp:lastModifiedBy>
  <cp:revision>5</cp:revision>
  <dcterms:created xsi:type="dcterms:W3CDTF">2021-11-16T01:57:00Z</dcterms:created>
  <dcterms:modified xsi:type="dcterms:W3CDTF">2021-11-16T03:38:00Z</dcterms:modified>
</cp:coreProperties>
</file>